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C9A0A" w14:textId="191E7DE9" w:rsidR="00272A64" w:rsidRPr="00111FD5" w:rsidRDefault="00D85C41" w:rsidP="00272A64">
      <w:commentRangeStart w:id="0"/>
      <w:r w:rsidRPr="00D85C41">
        <w:rPr>
          <w:b/>
          <w:sz w:val="24"/>
        </w:rPr>
        <w:t xml:space="preserve">Security Council Press Statement </w:t>
      </w:r>
      <w:commentRangeEnd w:id="0"/>
      <w:r w:rsidR="00F02356">
        <w:rPr>
          <w:rStyle w:val="CommentReference"/>
        </w:rPr>
        <w:commentReference w:id="0"/>
      </w:r>
      <w:r w:rsidRPr="00D85C41">
        <w:rPr>
          <w:b/>
          <w:sz w:val="24"/>
        </w:rPr>
        <w:t xml:space="preserve">on the </w:t>
      </w:r>
      <w:commentRangeStart w:id="1"/>
      <w:del w:id="2" w:author="Kaitlin Sandin" w:date="2016-03-30T13:39:00Z">
        <w:r w:rsidRPr="00D85C41" w:rsidDel="00F02356">
          <w:rPr>
            <w:b/>
            <w:sz w:val="24"/>
          </w:rPr>
          <w:delText>Kurdish Crisis in Turkey, Iraq, and Syria</w:delText>
        </w:r>
      </w:del>
      <w:ins w:id="3" w:author="Kaitlin Sandin" w:date="2016-03-30T13:39:00Z">
        <w:r w:rsidR="00F02356">
          <w:rPr>
            <w:b/>
            <w:sz w:val="24"/>
          </w:rPr>
          <w:t>Crisis in Kurdistan</w:t>
        </w:r>
        <w:commentRangeEnd w:id="1"/>
        <w:r w:rsidR="00F02356">
          <w:rPr>
            <w:rStyle w:val="CommentReference"/>
          </w:rPr>
          <w:commentReference w:id="1"/>
        </w:r>
      </w:ins>
    </w:p>
    <w:p w14:paraId="54B2C0D3" w14:textId="50BD7FA6" w:rsidR="00D85C41" w:rsidRDefault="00D85C41" w:rsidP="00D85C41"/>
    <w:p w14:paraId="689C43E1" w14:textId="77777777" w:rsidR="00D85C41" w:rsidRDefault="00D85C41" w:rsidP="00D85C41">
      <w:r>
        <w:t xml:space="preserve">The </w:t>
      </w:r>
      <w:proofErr w:type="gramStart"/>
      <w:r>
        <w:t>following Security Council press statement was issued today by the Council President</w:t>
      </w:r>
      <w:proofErr w:type="gramEnd"/>
      <w:r>
        <w:t>:</w:t>
      </w:r>
    </w:p>
    <w:p w14:paraId="4DE4F7CA" w14:textId="77777777" w:rsidR="00D85C41" w:rsidRDefault="00D85C41" w:rsidP="00D85C41"/>
    <w:p w14:paraId="6402CD2F" w14:textId="0A6659EE" w:rsidR="00D85C41" w:rsidRDefault="00D85C41" w:rsidP="00D85C41">
      <w:r>
        <w:t xml:space="preserve">The members of the Security Council condemned in the strongest terms the latest human rights violations in </w:t>
      </w:r>
      <w:commentRangeStart w:id="5"/>
      <w:r>
        <w:t>the</w:t>
      </w:r>
      <w:del w:id="6" w:author="Kaitlin Sandin" w:date="2016-03-30T13:46:00Z">
        <w:r w:rsidDel="00F02356">
          <w:delText xml:space="preserve"> </w:delText>
        </w:r>
      </w:del>
      <w:ins w:id="7" w:author="Kaitlin Sandin" w:date="2016-03-30T13:46:00Z">
        <w:r w:rsidR="00F02356">
          <w:t xml:space="preserve"> </w:t>
        </w:r>
      </w:ins>
      <w:r>
        <w:t>region</w:t>
      </w:r>
      <w:commentRangeEnd w:id="5"/>
      <w:r w:rsidR="00F02356">
        <w:rPr>
          <w:rStyle w:val="CommentReference"/>
        </w:rPr>
        <w:commentReference w:id="5"/>
      </w:r>
      <w:r>
        <w:t xml:space="preserve">, including forced displacement and </w:t>
      </w:r>
      <w:del w:id="8" w:author="Kaitlin Sandin" w:date="2016-03-30T13:47:00Z">
        <w:r w:rsidDel="00F02356">
          <w:delText xml:space="preserve">ration </w:delText>
        </w:r>
      </w:del>
      <w:ins w:id="9" w:author="Kaitlin Sandin" w:date="2016-03-30T13:47:00Z">
        <w:r w:rsidR="00F02356">
          <w:t xml:space="preserve">food </w:t>
        </w:r>
      </w:ins>
      <w:r>
        <w:t>shortages. Additionally, the members of the Security Council condemned in the strongest</w:t>
      </w:r>
      <w:ins w:id="10" w:author="Kaitlin Sandin" w:date="2016-03-30T13:47:00Z">
        <w:r w:rsidR="00F02356">
          <w:t xml:space="preserve"> possible</w:t>
        </w:r>
      </w:ins>
      <w:r>
        <w:t xml:space="preserve"> terms the </w:t>
      </w:r>
      <w:ins w:id="11" w:author="Kaitlin Sandin" w:date="2016-03-30T13:47:00Z">
        <w:r w:rsidR="00F02356">
          <w:t xml:space="preserve">30 March 2016 </w:t>
        </w:r>
      </w:ins>
      <w:r>
        <w:t xml:space="preserve">attacks on hospitals, and </w:t>
      </w:r>
      <w:commentRangeStart w:id="12"/>
      <w:r>
        <w:t xml:space="preserve">any aggressive attacks </w:t>
      </w:r>
      <w:commentRangeEnd w:id="12"/>
      <w:r w:rsidR="00F02356">
        <w:rPr>
          <w:rStyle w:val="CommentReference"/>
        </w:rPr>
        <w:commentReference w:id="12"/>
      </w:r>
      <w:r>
        <w:t>on civilian populations.</w:t>
      </w:r>
    </w:p>
    <w:p w14:paraId="5A8664E1" w14:textId="77777777" w:rsidR="00D85C41" w:rsidRDefault="00D85C41" w:rsidP="00D85C41"/>
    <w:p w14:paraId="70D8FFA6" w14:textId="2CE5AEC8" w:rsidR="00D85C41" w:rsidRDefault="00D85C41" w:rsidP="00D85C41">
      <w:r>
        <w:t xml:space="preserve">The members of the Security Council reaffirmed </w:t>
      </w:r>
      <w:commentRangeStart w:id="13"/>
      <w:r>
        <w:t>the need for an acceptance of Member States and actors to delegate humanitarian aid</w:t>
      </w:r>
      <w:commentRangeEnd w:id="13"/>
      <w:r w:rsidR="00924ABD">
        <w:rPr>
          <w:rStyle w:val="CommentReference"/>
        </w:rPr>
        <w:commentReference w:id="13"/>
      </w:r>
      <w:r>
        <w:t xml:space="preserve"> and resources to the </w:t>
      </w:r>
      <w:del w:id="14" w:author="Kaitlin Sandin" w:date="2016-03-30T13:54:00Z">
        <w:r w:rsidDel="00592507">
          <w:delText xml:space="preserve">domestic </w:delText>
        </w:r>
      </w:del>
      <w:r>
        <w:t xml:space="preserve">hospitals and clinics affected by </w:t>
      </w:r>
      <w:ins w:id="15" w:author="Kaitlin Sandin" w:date="2016-03-30T13:54:00Z">
        <w:r w:rsidR="00592507">
          <w:t xml:space="preserve">the </w:t>
        </w:r>
      </w:ins>
      <w:r>
        <w:t>bombing</w:t>
      </w:r>
      <w:ins w:id="16" w:author="Kaitlin Sandin" w:date="2016-03-30T13:54:00Z">
        <w:r w:rsidR="00592507">
          <w:t xml:space="preserve"> in </w:t>
        </w:r>
        <w:proofErr w:type="spellStart"/>
        <w:r w:rsidR="00592507">
          <w:t>Kobani</w:t>
        </w:r>
      </w:ins>
      <w:proofErr w:type="spellEnd"/>
      <w:del w:id="17" w:author="Kaitlin Sandin" w:date="2016-03-30T13:54:00Z">
        <w:r w:rsidDel="00592507">
          <w:delText>s</w:delText>
        </w:r>
      </w:del>
      <w:r>
        <w:t xml:space="preserve"> and</w:t>
      </w:r>
      <w:ins w:id="18" w:author="Kaitlin Sandin" w:date="2016-03-30T13:54:00Z">
        <w:r w:rsidR="00592507">
          <w:t xml:space="preserve"> other</w:t>
        </w:r>
      </w:ins>
      <w:r>
        <w:t xml:space="preserve"> destruction </w:t>
      </w:r>
      <w:ins w:id="19" w:author="Kaitlin Sandin" w:date="2016-03-30T13:55:00Z">
        <w:r w:rsidR="00592507">
          <w:t>throughout</w:t>
        </w:r>
      </w:ins>
      <w:del w:id="20" w:author="Kaitlin Sandin" w:date="2016-03-30T13:55:00Z">
        <w:r w:rsidDel="00592507">
          <w:delText>within</w:delText>
        </w:r>
      </w:del>
      <w:r>
        <w:t xml:space="preserve"> the region. Further, the members of the Security Council reaffirmed the need </w:t>
      </w:r>
      <w:ins w:id="21" w:author="Kaitlin Sandin" w:date="2016-03-30T14:05:00Z">
        <w:r w:rsidR="000B31B8">
          <w:t>for</w:t>
        </w:r>
      </w:ins>
      <w:del w:id="22" w:author="Kaitlin Sandin" w:date="2016-03-30T14:05:00Z">
        <w:r w:rsidDel="000B31B8">
          <w:delText>of</w:delText>
        </w:r>
      </w:del>
      <w:r>
        <w:t xml:space="preserve"> resources to be </w:t>
      </w:r>
      <w:del w:id="23" w:author="Kaitlin Sandin" w:date="2016-03-30T14:05:00Z">
        <w:r w:rsidDel="000B31B8">
          <w:delText>also delegated</w:delText>
        </w:r>
      </w:del>
      <w:ins w:id="24" w:author="Kaitlin Sandin" w:date="2016-03-30T14:05:00Z">
        <w:r w:rsidR="000B31B8">
          <w:t>provided</w:t>
        </w:r>
      </w:ins>
      <w:r>
        <w:t xml:space="preserve"> to victims of displacement, assuring the health and wellness of Kurdish people and all other affected civilians within the region.</w:t>
      </w:r>
    </w:p>
    <w:p w14:paraId="4FD4836E" w14:textId="77777777" w:rsidR="00D85C41" w:rsidRDefault="00D85C41" w:rsidP="00D85C41"/>
    <w:p w14:paraId="26C3042E" w14:textId="209B2301" w:rsidR="00D85C41" w:rsidRDefault="00D85C41" w:rsidP="00D85C41">
      <w:r>
        <w:t xml:space="preserve">The members of the Security Council reiterated that any violation of human rights </w:t>
      </w:r>
      <w:ins w:id="25" w:author="Kaitlin Sandin" w:date="2016-03-30T14:07:00Z">
        <w:r w:rsidR="000B31B8">
          <w:t>is</w:t>
        </w:r>
      </w:ins>
      <w:del w:id="26" w:author="Kaitlin Sandin" w:date="2016-03-30T14:07:00Z">
        <w:r w:rsidDel="000B31B8">
          <w:delText>are</w:delText>
        </w:r>
      </w:del>
      <w:r>
        <w:t xml:space="preserve"> unacceptable and called </w:t>
      </w:r>
      <w:ins w:id="27" w:author="Kaitlin Sandin" w:date="2016-03-30T14:05:00Z">
        <w:r w:rsidR="000B31B8">
          <w:t>up</w:t>
        </w:r>
      </w:ins>
      <w:r>
        <w:t xml:space="preserve">on all involved parties </w:t>
      </w:r>
      <w:del w:id="28" w:author="Kaitlin Sandin" w:date="2016-03-30T14:06:00Z">
        <w:r w:rsidDel="000B31B8">
          <w:delText>for an</w:delText>
        </w:r>
      </w:del>
      <w:ins w:id="29" w:author="Kaitlin Sandin" w:date="2016-03-30T14:06:00Z">
        <w:r w:rsidR="000B31B8">
          <w:t>to</w:t>
        </w:r>
      </w:ins>
      <w:r>
        <w:t xml:space="preserve"> end</w:t>
      </w:r>
      <w:del w:id="30" w:author="Kaitlin Sandin" w:date="2016-03-30T14:07:00Z">
        <w:r w:rsidDel="000B31B8">
          <w:delText xml:space="preserve"> to</w:delText>
        </w:r>
      </w:del>
      <w:r>
        <w:t xml:space="preserve"> such actions without delay.</w:t>
      </w:r>
    </w:p>
    <w:p w14:paraId="22841DCC" w14:textId="77777777" w:rsidR="00D85C41" w:rsidRDefault="00D85C41" w:rsidP="00D85C41"/>
    <w:p w14:paraId="4177E0B8" w14:textId="77777777" w:rsidR="00D85C41" w:rsidRDefault="00D85C41" w:rsidP="00D85C41">
      <w:r>
        <w:t>The members of the Security Council further condemned any form</w:t>
      </w:r>
      <w:del w:id="31" w:author="Kaitlin Sandin" w:date="2016-03-30T14:08:00Z">
        <w:r w:rsidDel="000B31B8">
          <w:delText>s</w:delText>
        </w:r>
      </w:del>
      <w:r>
        <w:t xml:space="preserve"> of violent attack</w:t>
      </w:r>
      <w:del w:id="32" w:author="Kaitlin Sandin" w:date="2016-03-30T14:08:00Z">
        <w:r w:rsidDel="000B31B8">
          <w:delText>s</w:delText>
        </w:r>
      </w:del>
      <w:r>
        <w:t xml:space="preserve"> </w:t>
      </w:r>
      <w:commentRangeStart w:id="33"/>
      <w:proofErr w:type="spellStart"/>
      <w:r>
        <w:t>outsetting</w:t>
      </w:r>
      <w:commentRangeEnd w:id="33"/>
      <w:proofErr w:type="spellEnd"/>
      <w:r w:rsidR="000B31B8">
        <w:rPr>
          <w:rStyle w:val="CommentReference"/>
        </w:rPr>
        <w:commentReference w:id="33"/>
      </w:r>
      <w:r>
        <w:t xml:space="preserve"> from any party directly or indirectly involved in the emerging conflict and recognized the importance of national stability for international peace and security.</w:t>
      </w:r>
    </w:p>
    <w:p w14:paraId="2EF4C2DE" w14:textId="77777777" w:rsidR="00D85C41" w:rsidRDefault="00D85C41" w:rsidP="00D85C41"/>
    <w:p w14:paraId="7EE4982F" w14:textId="3C16DD87" w:rsidR="00D85C41" w:rsidRDefault="00D85C41" w:rsidP="00D85C41">
      <w:r>
        <w:t xml:space="preserve">The members of the Security Council expressed the need for the </w:t>
      </w:r>
      <w:del w:id="34" w:author="Kaitlin Sandin" w:date="2016-03-30T14:08:00Z">
        <w:r w:rsidDel="000B31B8">
          <w:delText>Turkish government</w:delText>
        </w:r>
      </w:del>
      <w:ins w:id="35" w:author="Kaitlin Sandin" w:date="2016-03-30T14:08:00Z">
        <w:r w:rsidR="000B31B8">
          <w:t>government of Turkey</w:t>
        </w:r>
      </w:ins>
      <w:r>
        <w:t xml:space="preserve"> to cooperate with UN observers for the purpose of investigating the allegations</w:t>
      </w:r>
      <w:ins w:id="36" w:author="Kaitlin Sandin" w:date="2016-03-30T14:11:00Z">
        <w:r w:rsidR="000B31B8">
          <w:t xml:space="preserve"> made </w:t>
        </w:r>
      </w:ins>
      <w:del w:id="37" w:author="Kaitlin Sandin" w:date="2016-03-30T14:11:00Z">
        <w:r w:rsidDel="000B31B8">
          <w:delText xml:space="preserve"> </w:delText>
        </w:r>
      </w:del>
      <w:ins w:id="38" w:author="Kaitlin Sandin" w:date="2016-03-30T14:11:00Z">
        <w:r w:rsidR="000B31B8">
          <w:t>against</w:t>
        </w:r>
      </w:ins>
      <w:del w:id="39" w:author="Kaitlin Sandin" w:date="2016-03-30T14:11:00Z">
        <w:r w:rsidDel="000B31B8">
          <w:delText>on</w:delText>
        </w:r>
      </w:del>
      <w:r>
        <w:t xml:space="preserve"> the Turkish government</w:t>
      </w:r>
      <w:del w:id="40" w:author="Kaitlin Sandin" w:date="2016-03-30T14:11:00Z">
        <w:r w:rsidDel="000B31B8">
          <w:delText xml:space="preserve"> </w:delText>
        </w:r>
      </w:del>
      <w:ins w:id="41" w:author="Kaitlin Sandin" w:date="2016-03-30T14:11:00Z">
        <w:r w:rsidR="000B31B8">
          <w:t xml:space="preserve"> </w:t>
        </w:r>
      </w:ins>
      <w:r>
        <w:t>by</w:t>
      </w:r>
      <w:del w:id="42" w:author="Kaitlin Sandin" w:date="2016-03-30T14:12:00Z">
        <w:r w:rsidDel="00D30FD6">
          <w:delText xml:space="preserve"> the</w:delText>
        </w:r>
      </w:del>
      <w:r>
        <w:t xml:space="preserve"> Kurd</w:t>
      </w:r>
      <w:ins w:id="43" w:author="Kaitlin Sandin" w:date="2016-03-30T14:12:00Z">
        <w:r w:rsidR="00D30FD6">
          <w:t>s</w:t>
        </w:r>
      </w:ins>
      <w:del w:id="44" w:author="Kaitlin Sandin" w:date="2016-03-30T14:12:00Z">
        <w:r w:rsidDel="00D30FD6">
          <w:delText>ish</w:delText>
        </w:r>
      </w:del>
      <w:r>
        <w:t xml:space="preserve"> </w:t>
      </w:r>
      <w:ins w:id="45" w:author="Kaitlin Sandin" w:date="2016-03-30T14:12:00Z">
        <w:r w:rsidR="00D30FD6">
          <w:t xml:space="preserve">in </w:t>
        </w:r>
        <w:commentRangeStart w:id="46"/>
        <w:r w:rsidR="00D30FD6">
          <w:t>Syria and Turkey</w:t>
        </w:r>
      </w:ins>
      <w:del w:id="47" w:author="Kaitlin Sandin" w:date="2016-03-30T14:12:00Z">
        <w:r w:rsidDel="00D30FD6">
          <w:delText>people</w:delText>
        </w:r>
      </w:del>
      <w:r>
        <w:t>.</w:t>
      </w:r>
      <w:commentRangeEnd w:id="46"/>
      <w:r w:rsidR="00D30FD6">
        <w:rPr>
          <w:rStyle w:val="CommentReference"/>
        </w:rPr>
        <w:commentReference w:id="46"/>
      </w:r>
    </w:p>
    <w:p w14:paraId="22AF459A" w14:textId="77777777" w:rsidR="00D85C41" w:rsidRDefault="00D85C41" w:rsidP="00D85C41"/>
    <w:p w14:paraId="390DE89B" w14:textId="0A1495C4" w:rsidR="00D85C41" w:rsidRDefault="00D85C41" w:rsidP="00D85C41">
      <w:r>
        <w:t xml:space="preserve">The members of the Security Council further expressed the need for Member States and </w:t>
      </w:r>
      <w:ins w:id="48" w:author="Kaitlin Sandin" w:date="2016-03-30T14:13:00Z">
        <w:r w:rsidR="009B14EA">
          <w:t>r</w:t>
        </w:r>
      </w:ins>
      <w:del w:id="49" w:author="Kaitlin Sandin" w:date="2016-03-30T14:13:00Z">
        <w:r w:rsidDel="009B14EA">
          <w:delText>R</w:delText>
        </w:r>
      </w:del>
      <w:r>
        <w:t xml:space="preserve">egional actors affiliated with the conflict, particularly within the region, to pledge to provide peaceful and humane treatment for the Kurdish people, especially those who have been displaced from their homes and region, or have faced threats such as forced curfews. </w:t>
      </w:r>
      <w:del w:id="50" w:author="Kaitlin Sandin" w:date="2016-03-30T14:15:00Z">
        <w:r w:rsidDel="002D78BD">
          <w:delText>At the same time the</w:delText>
        </w:r>
      </w:del>
      <w:ins w:id="51" w:author="Kaitlin Sandin" w:date="2016-03-30T14:15:00Z">
        <w:r w:rsidR="002D78BD">
          <w:t>The</w:t>
        </w:r>
      </w:ins>
      <w:r>
        <w:t xml:space="preserve"> Security Council</w:t>
      </w:r>
      <w:ins w:id="52" w:author="Kaitlin Sandin" w:date="2016-03-30T14:15:00Z">
        <w:r w:rsidR="002D78BD">
          <w:t xml:space="preserve"> also</w:t>
        </w:r>
      </w:ins>
      <w:r>
        <w:t xml:space="preserve"> reiterated to all parties the necessity to behave according to the Geneva Conventions.</w:t>
      </w:r>
    </w:p>
    <w:p w14:paraId="65A15CF8" w14:textId="77777777" w:rsidR="00D85C41" w:rsidRDefault="00D85C41" w:rsidP="00D85C41"/>
    <w:p w14:paraId="7A788E0D" w14:textId="2E8F69A7" w:rsidR="00D85C41" w:rsidRDefault="00D85C41" w:rsidP="00D85C41">
      <w:r>
        <w:t xml:space="preserve">The members of the Security Council also asked that the parties involved </w:t>
      </w:r>
      <w:del w:id="53" w:author="Kaitlin Sandin" w:date="2016-03-30T14:19:00Z">
        <w:r w:rsidDel="00707BA9">
          <w:delText xml:space="preserve">provide statements </w:delText>
        </w:r>
      </w:del>
      <w:del w:id="54" w:author="Kaitlin Sandin" w:date="2016-03-30T14:22:00Z">
        <w:r w:rsidDel="00A61D13">
          <w:delText xml:space="preserve">to </w:delText>
        </w:r>
      </w:del>
      <w:ins w:id="55" w:author="Kaitlin Sandin" w:date="2016-03-30T14:19:00Z">
        <w:r w:rsidR="00707BA9">
          <w:t xml:space="preserve">brief </w:t>
        </w:r>
      </w:ins>
      <w:r>
        <w:t xml:space="preserve">the Security Council </w:t>
      </w:r>
      <w:del w:id="56" w:author="Kaitlin Sandin" w:date="2016-03-30T14:20:00Z">
        <w:r w:rsidDel="00707BA9">
          <w:delText xml:space="preserve">voicing the individual </w:delText>
        </w:r>
      </w:del>
      <w:ins w:id="57" w:author="Kaitlin Sandin" w:date="2016-03-30T14:20:00Z">
        <w:r w:rsidR="00707BA9">
          <w:t xml:space="preserve">regarding the </w:t>
        </w:r>
      </w:ins>
      <w:r>
        <w:t xml:space="preserve">situation and </w:t>
      </w:r>
      <w:ins w:id="58" w:author="Kaitlin Sandin" w:date="2016-03-30T14:20:00Z">
        <w:r w:rsidR="00707BA9">
          <w:t xml:space="preserve">the </w:t>
        </w:r>
      </w:ins>
      <w:r>
        <w:t xml:space="preserve">concerns of each </w:t>
      </w:r>
      <w:del w:id="59" w:author="Kaitlin Sandin" w:date="2016-03-30T14:20:00Z">
        <w:r w:rsidDel="00707BA9">
          <w:delText xml:space="preserve">involved </w:delText>
        </w:r>
      </w:del>
      <w:r>
        <w:t xml:space="preserve">party without delay. </w:t>
      </w:r>
    </w:p>
    <w:p w14:paraId="7DEE8181" w14:textId="77777777" w:rsidR="00D85C41" w:rsidRDefault="00D85C41" w:rsidP="00D85C41"/>
    <w:p w14:paraId="6808081A" w14:textId="4CE26CA2" w:rsidR="00EF4832" w:rsidRPr="00272A64" w:rsidRDefault="00D85C41" w:rsidP="00D85C41">
      <w:r>
        <w:t xml:space="preserve">The members of the Security Council </w:t>
      </w:r>
      <w:ins w:id="60" w:author="Kaitlin Sandin" w:date="2016-03-30T14:22:00Z">
        <w:r w:rsidR="00A61D13">
          <w:t>call</w:t>
        </w:r>
      </w:ins>
      <w:r>
        <w:t xml:space="preserve"> for bilateral and multilateral peace </w:t>
      </w:r>
      <w:del w:id="61" w:author="Kaitlin Sandin" w:date="2016-03-30T14:23:00Z">
        <w:r w:rsidDel="00A61D13">
          <w:delText xml:space="preserve">dialogues </w:delText>
        </w:r>
      </w:del>
      <w:ins w:id="62" w:author="Kaitlin Sandin" w:date="2016-03-30T14:23:00Z">
        <w:r w:rsidR="00A61D13">
          <w:t xml:space="preserve">talks </w:t>
        </w:r>
      </w:ins>
      <w:del w:id="63" w:author="Kaitlin Sandin" w:date="2016-03-30T14:21:00Z">
        <w:r w:rsidDel="00707BA9">
          <w:delText xml:space="preserve">where </w:delText>
        </w:r>
      </w:del>
      <w:ins w:id="64" w:author="Kaitlin Sandin" w:date="2016-03-30T14:26:00Z">
        <w:r w:rsidR="00124A48">
          <w:t>between the</w:t>
        </w:r>
      </w:ins>
      <w:ins w:id="65" w:author="Kaitlin Sandin" w:date="2016-03-30T14:21:00Z">
        <w:r w:rsidR="00707BA9">
          <w:t xml:space="preserve"> </w:t>
        </w:r>
      </w:ins>
      <w:r>
        <w:t xml:space="preserve">Kurds and </w:t>
      </w:r>
      <w:ins w:id="66" w:author="Kaitlin Sandin" w:date="2016-03-30T14:21:00Z">
        <w:r w:rsidR="00707BA9">
          <w:t xml:space="preserve">their </w:t>
        </w:r>
      </w:ins>
      <w:r>
        <w:t>governments</w:t>
      </w:r>
      <w:ins w:id="67" w:author="Kaitlin Sandin" w:date="2016-03-30T14:26:00Z">
        <w:r w:rsidR="00124A48">
          <w:t>, including Turkey,</w:t>
        </w:r>
      </w:ins>
      <w:r>
        <w:t xml:space="preserve"> </w:t>
      </w:r>
      <w:del w:id="68" w:author="Kaitlin Sandin" w:date="2016-03-30T14:21:00Z">
        <w:r w:rsidDel="00707BA9">
          <w:delText xml:space="preserve">participate </w:delText>
        </w:r>
      </w:del>
      <w:r>
        <w:t xml:space="preserve">for the purpose of </w:t>
      </w:r>
      <w:del w:id="69" w:author="Kaitlin Sandin" w:date="2016-03-30T14:29:00Z">
        <w:r w:rsidDel="00D56BA5">
          <w:delText>peaceful communication</w:delText>
        </w:r>
      </w:del>
      <w:ins w:id="70" w:author="Kaitlin Sandin" w:date="2016-03-30T14:29:00Z">
        <w:r w:rsidR="00D56BA5">
          <w:t>restoring peace</w:t>
        </w:r>
      </w:ins>
      <w:bookmarkStart w:id="71" w:name="_GoBack"/>
      <w:bookmarkEnd w:id="71"/>
      <w:r>
        <w:t>.</w:t>
      </w:r>
    </w:p>
    <w:sectPr w:rsidR="00EF4832" w:rsidRPr="00272A64" w:rsidSect="000C71D4">
      <w:headerReference w:type="first" r:id="rId9"/>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itlin Sandin" w:date="2016-03-30T13:41:00Z" w:initials="KS">
    <w:p w14:paraId="3D58B009" w14:textId="2A0345E2" w:rsidR="00A61D13" w:rsidRDefault="00A61D13">
      <w:pPr>
        <w:pStyle w:val="CommentText"/>
      </w:pPr>
      <w:r>
        <w:rPr>
          <w:rStyle w:val="CommentReference"/>
        </w:rPr>
        <w:annotationRef/>
      </w:r>
      <w:r>
        <w:t>Must have at least one signatory</w:t>
      </w:r>
    </w:p>
  </w:comment>
  <w:comment w:id="1" w:author="Kaitlin Sandin" w:date="2016-03-30T13:39:00Z" w:initials="KS">
    <w:p w14:paraId="060AB99E" w14:textId="2E4EFE12" w:rsidR="00A61D13" w:rsidRDefault="00A61D13">
      <w:pPr>
        <w:pStyle w:val="CommentText"/>
      </w:pPr>
      <w:ins w:id="4" w:author="Kaitlin Sandin" w:date="2016-03-30T13:39:00Z">
        <w:r>
          <w:rPr>
            <w:rStyle w:val="CommentReference"/>
          </w:rPr>
          <w:annotationRef/>
        </w:r>
      </w:ins>
      <w:r>
        <w:t xml:space="preserve">This is the official name of the topic </w:t>
      </w:r>
      <w:r>
        <w:sym w:font="Wingdings" w:char="F04A"/>
      </w:r>
    </w:p>
  </w:comment>
  <w:comment w:id="5" w:author="Kaitlin Sandin" w:date="2016-03-30T13:47:00Z" w:initials="KS">
    <w:p w14:paraId="7CE2996E" w14:textId="7E7580E0" w:rsidR="00A61D13" w:rsidRDefault="00A61D13">
      <w:pPr>
        <w:pStyle w:val="CommentText"/>
      </w:pPr>
      <w:r>
        <w:rPr>
          <w:rStyle w:val="CommentReference"/>
        </w:rPr>
        <w:annotationRef/>
      </w:r>
      <w:r>
        <w:t>Please state country or countries!</w:t>
      </w:r>
    </w:p>
  </w:comment>
  <w:comment w:id="12" w:author="Kaitlin Sandin" w:date="2016-03-30T13:49:00Z" w:initials="KS">
    <w:p w14:paraId="2B1EADFF" w14:textId="443FD9F1" w:rsidR="00A61D13" w:rsidRDefault="00A61D13">
      <w:pPr>
        <w:pStyle w:val="CommentText"/>
      </w:pPr>
      <w:r>
        <w:rPr>
          <w:rStyle w:val="CommentReference"/>
        </w:rPr>
        <w:annotationRef/>
      </w:r>
      <w:r>
        <w:t>Are you referring to past attacks or potential future attacks?</w:t>
      </w:r>
    </w:p>
  </w:comment>
  <w:comment w:id="13" w:author="Kaitlin Sandin" w:date="2016-03-30T13:53:00Z" w:initials="KS">
    <w:p w14:paraId="1B35C4FF" w14:textId="32CE2876" w:rsidR="00A61D13" w:rsidRDefault="00A61D13">
      <w:pPr>
        <w:pStyle w:val="CommentText"/>
      </w:pPr>
      <w:r>
        <w:rPr>
          <w:rStyle w:val="CommentReference"/>
        </w:rPr>
        <w:annotationRef/>
      </w:r>
      <w:r>
        <w:t>I’m not sure what you mean by this</w:t>
      </w:r>
    </w:p>
  </w:comment>
  <w:comment w:id="33" w:author="Kaitlin Sandin" w:date="2016-03-30T14:08:00Z" w:initials="KS">
    <w:p w14:paraId="1F26998A" w14:textId="54F7A1D2" w:rsidR="00A61D13" w:rsidRDefault="00A61D13">
      <w:pPr>
        <w:pStyle w:val="CommentText"/>
      </w:pPr>
      <w:r>
        <w:rPr>
          <w:rStyle w:val="CommentReference"/>
        </w:rPr>
        <w:annotationRef/>
      </w:r>
      <w:r>
        <w:t>Not sure what you mean by this</w:t>
      </w:r>
    </w:p>
  </w:comment>
  <w:comment w:id="46" w:author="Kaitlin Sandin" w:date="2016-03-30T14:12:00Z" w:initials="KS">
    <w:p w14:paraId="7F2A04D7" w14:textId="37D7369B" w:rsidR="00A61D13" w:rsidRDefault="00A61D13">
      <w:pPr>
        <w:pStyle w:val="CommentText"/>
      </w:pPr>
      <w:r>
        <w:rPr>
          <w:rStyle w:val="CommentReference"/>
        </w:rPr>
        <w:annotationRef/>
      </w:r>
      <w:r>
        <w:t>You are addressing both the allegations against the Syrian Kurds and Turkish Kurds, yes?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A1328" w14:textId="77777777" w:rsidR="00A61D13" w:rsidRDefault="00A61D13" w:rsidP="00654308">
      <w:r>
        <w:separator/>
      </w:r>
    </w:p>
  </w:endnote>
  <w:endnote w:type="continuationSeparator" w:id="0">
    <w:p w14:paraId="6B4D7B87" w14:textId="77777777" w:rsidR="00A61D13" w:rsidRDefault="00A61D13"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74BE3" w14:textId="77777777" w:rsidR="00A61D13" w:rsidRDefault="00A61D13" w:rsidP="00654308">
      <w:r>
        <w:separator/>
      </w:r>
    </w:p>
  </w:footnote>
  <w:footnote w:type="continuationSeparator" w:id="0">
    <w:p w14:paraId="296DBC36" w14:textId="77777777" w:rsidR="00A61D13" w:rsidRDefault="00A61D13" w:rsidP="006543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AD8D7" w14:textId="77777777" w:rsidR="00A61D13" w:rsidRDefault="00A61D13" w:rsidP="000C71D4">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440CF824" w:rsidR="00A61D13" w:rsidRPr="0017437C" w:rsidRDefault="00A61D13" w:rsidP="000C71D4">
    <w:pPr>
      <w:pStyle w:val="Title"/>
    </w:pPr>
    <w:r w:rsidRPr="0017437C">
      <w:t xml:space="preserve">National Model United Nations • NY </w:t>
    </w:r>
    <w:r>
      <w:t>–</w:t>
    </w:r>
    <w:r w:rsidRPr="0017437C">
      <w:t xml:space="preserve"> Working Paper Template</w:t>
    </w:r>
    <w:r>
      <w:t xml:space="preserve"> (Presidential Statements / Press Statements)</w:t>
    </w:r>
  </w:p>
  <w:p w14:paraId="18F9F36B" w14:textId="77777777" w:rsidR="00A61D13" w:rsidRPr="004F7386" w:rsidRDefault="00A61D13" w:rsidP="000C71D4"/>
  <w:p w14:paraId="47FC1B06" w14:textId="380BD508" w:rsidR="00A61D13" w:rsidRPr="004F7386" w:rsidRDefault="00A61D13" w:rsidP="000C71D4">
    <w:r w:rsidRPr="004F7386">
      <w:t xml:space="preserve">This template should be used for </w:t>
    </w:r>
    <w:r>
      <w:t xml:space="preserve">the </w:t>
    </w:r>
    <w:r>
      <w:rPr>
        <w:b/>
      </w:rPr>
      <w:t>Security Council ONLY</w:t>
    </w:r>
    <w:r w:rsidRPr="004F7386">
      <w:t xml:space="preserve"> at NMUN•NY.</w:t>
    </w:r>
    <w:r>
      <w:t xml:space="preserve"> </w:t>
    </w:r>
    <w:r w:rsidRPr="004F7386">
      <w:t>In submitting this</w:t>
    </w:r>
    <w:r>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A61D13" w:rsidRPr="004F7386" w:rsidRDefault="00A61D13" w:rsidP="000C71D4"/>
  <w:p w14:paraId="447D9834" w14:textId="2D39CB7C" w:rsidR="00A61D13" w:rsidRPr="004F7386" w:rsidRDefault="00A61D13" w:rsidP="000C71D4">
    <w:r w:rsidRPr="00CB2914">
      <w:t>Please</w:t>
    </w:r>
    <w:r>
      <w:t xml:space="preserve"> use the applicable template below (deleting that which is not applicable to the type of document you are drafting),</w:t>
    </w:r>
    <w:r w:rsidRPr="00CB2914">
      <w:t xml:space="preserve"> replace the sample text with your own </w:t>
    </w:r>
    <w:r>
      <w:t>original text, add</w:t>
    </w:r>
    <w:r w:rsidRPr="00CB2914">
      <w:t xml:space="preserve"> clauses as needed</w:t>
    </w:r>
    <w:r>
      <w:t>, and apply the formatting S</w:t>
    </w:r>
    <w:r w:rsidRPr="00CB2914">
      <w:t xml:space="preserve">tyles </w:t>
    </w:r>
    <w:r w:rsidRPr="00023B50">
      <w:t>(</w:t>
    </w:r>
    <w:r w:rsidRPr="00023B50">
      <w:rPr>
        <w:b/>
      </w:rPr>
      <w:t xml:space="preserve">*SC Heading </w:t>
    </w:r>
    <w:r w:rsidRPr="00023B50">
      <w:t>for the main heading of th</w:t>
    </w:r>
    <w:r>
      <w:t xml:space="preserve">e Presidential Statement or </w:t>
    </w:r>
    <w:r w:rsidRPr="00023B50">
      <w:t xml:space="preserve">Press Statement; </w:t>
    </w:r>
    <w:r w:rsidRPr="00023B50">
      <w:rPr>
        <w:b/>
      </w:rPr>
      <w:t>*PRST</w:t>
    </w:r>
    <w:r w:rsidRPr="00023B50">
      <w:t xml:space="preserve"> for the main text</w:t>
    </w:r>
    <w:r>
      <w:t xml:space="preserve"> of the Presidential Statement – </w:t>
    </w:r>
    <w:r w:rsidRPr="00023B50">
      <w:t>following the introductio</w:t>
    </w:r>
    <w:r>
      <w:t>n to the Presidential Statement</w:t>
    </w:r>
    <w:r w:rsidRPr="00023B50">
      <w:t xml:space="preserve">; and </w:t>
    </w:r>
    <w:r w:rsidRPr="00023B50">
      <w:rPr>
        <w:b/>
      </w:rPr>
      <w:t>*Normal</w:t>
    </w:r>
    <w:r w:rsidRPr="00023B50">
      <w:t xml:space="preserve"> for the introduction to the Presidential Statement and for all text within the Press Statement).</w:t>
    </w:r>
    <w:r w:rsidRPr="00CB2914">
      <w:t xml:space="preserve"> </w:t>
    </w:r>
    <w:r w:rsidRPr="007F4D1C">
      <w:t>Please keep these instructions in the working paper; they will b</w:t>
    </w:r>
    <w:r>
      <w:t>e deleted by the Dais when the working paper is accepted as a draft PRST or draft Press Statement</w:t>
    </w:r>
    <w:r w:rsidRPr="007F4D1C">
      <w:t>.</w:t>
    </w:r>
  </w:p>
  <w:p w14:paraId="2144D46A" w14:textId="77777777" w:rsidR="00A61D13" w:rsidRPr="004F7386" w:rsidRDefault="00A61D13" w:rsidP="000C71D4"/>
  <w:p w14:paraId="6895B1F5" w14:textId="32C537B5" w:rsidR="00A61D13" w:rsidRPr="004F7386" w:rsidRDefault="00A61D13" w:rsidP="000C71D4">
    <w:r w:rsidRPr="004F7386">
      <w:t xml:space="preserve">If you are using Google Docs to draft your working paper, please be advised that formatting will not transfer </w:t>
    </w:r>
    <w:r>
      <w:t xml:space="preserve">easily </w:t>
    </w:r>
    <w:r w:rsidRPr="004F7386">
      <w:t>bet</w:t>
    </w:r>
    <w:r>
      <w:t>ween Google Docs and Word</w:t>
    </w:r>
    <w:r w:rsidRPr="004F7386">
      <w:t>.</w:t>
    </w:r>
    <w:r>
      <w:t xml:space="preserve"> </w:t>
    </w:r>
    <w:r w:rsidRPr="00CB2914">
      <w:t>Accordingly, please carefully transfer your material into this template and ensure that everything is formatted correctly, using the Styles provided in this document</w:t>
    </w:r>
    <w:r>
      <w:t>, before submitting to the Dais</w:t>
    </w:r>
    <w:r w:rsidRPr="00CB2914">
      <w:t>.</w:t>
    </w:r>
    <w:r w:rsidRPr="004F7386">
      <w:t xml:space="preserve"> </w:t>
    </w:r>
  </w:p>
  <w:p w14:paraId="51D900D5" w14:textId="77777777" w:rsidR="00A61D13" w:rsidRPr="00DD38A8" w:rsidRDefault="00A61D13" w:rsidP="000C71D4"/>
  <w:p w14:paraId="0D01DCC0" w14:textId="019B5C86" w:rsidR="00A61D13" w:rsidRPr="00DD38A8" w:rsidRDefault="00A61D13" w:rsidP="000C71D4">
    <w:r w:rsidRPr="006B2896">
      <w:rPr>
        <w:rStyle w:val="Strong"/>
      </w:rPr>
      <w:t>Code:</w:t>
    </w:r>
    <w:r w:rsidRPr="00DD38A8">
      <w:t xml:space="preserve"> </w:t>
    </w:r>
    <w:r>
      <w:t>Draft Press Statement A</w:t>
    </w:r>
  </w:p>
  <w:p w14:paraId="069EF8A1" w14:textId="173B13B0" w:rsidR="00A61D13" w:rsidRDefault="00A61D13" w:rsidP="00CB2914">
    <w:r w:rsidRPr="006B2896">
      <w:rPr>
        <w:rStyle w:val="Strong"/>
      </w:rPr>
      <w:t>Committee:</w:t>
    </w:r>
    <w:r w:rsidRPr="00DD38A8">
      <w:t xml:space="preserve"> </w:t>
    </w:r>
    <w:r w:rsidRPr="004A638D">
      <w:t>Security Council</w:t>
    </w:r>
    <w:r>
      <w:t xml:space="preserve"> A</w:t>
    </w:r>
  </w:p>
  <w:p w14:paraId="77F147AA" w14:textId="4D1C1F95" w:rsidR="00A61D13" w:rsidRDefault="00A61D13" w:rsidP="000C71D4">
    <w:r w:rsidRPr="006B2896">
      <w:rPr>
        <w:rStyle w:val="Strong"/>
      </w:rPr>
      <w:t>Topic:</w:t>
    </w:r>
    <w:r w:rsidRPr="00DD38A8">
      <w:t xml:space="preserve"> </w:t>
    </w:r>
    <w:r w:rsidRPr="00C87722">
      <w:t xml:space="preserve">The </w:t>
    </w:r>
    <w:r>
      <w:t>Crisis in Kurdistan</w:t>
    </w:r>
  </w:p>
  <w:p w14:paraId="4942DC4C" w14:textId="7E5736DF" w:rsidR="00A61D13" w:rsidRDefault="00A61D13" w:rsidP="000C71D4">
    <w:r w:rsidRPr="006B2896">
      <w:rPr>
        <w:rStyle w:val="Strong"/>
      </w:rPr>
      <w:t>Sponsors:</w:t>
    </w:r>
    <w:r w:rsidRPr="00DD38A8">
      <w:t xml:space="preserve"> </w:t>
    </w:r>
    <w:r w:rsidRPr="004A638D">
      <w:t>Angola, China, Chad, Chile, France, Jordan, New Zealand, Nigeria, The Russian Federation, United States of America, The United Kingdom of Grea</w:t>
    </w:r>
    <w:r>
      <w:t>t Britain and Northern Ireland</w:t>
    </w:r>
  </w:p>
  <w:p w14:paraId="19680349" w14:textId="618C7AFE" w:rsidR="00A61D13" w:rsidRDefault="00A61D13" w:rsidP="000C71D4">
    <w:r w:rsidRPr="006B2896">
      <w:rPr>
        <w:rStyle w:val="Strong"/>
      </w:rPr>
      <w:t>Signatories:</w:t>
    </w:r>
    <w:r w:rsidRPr="00DD38A8">
      <w:t xml:space="preserve"> </w:t>
    </w:r>
    <w:ins w:id="72" w:author="Kaitlin Sandin" w:date="2016-03-30T14:31:00Z">
      <w:r w:rsidR="00951F4F">
        <w:t>Venezuela</w:t>
      </w:r>
    </w:ins>
  </w:p>
  <w:p w14:paraId="4652BA79" w14:textId="77777777" w:rsidR="00A61D13" w:rsidRDefault="00A61D13" w:rsidP="000C71D4">
    <w:pPr>
      <w:pStyle w:val="DividerNMUN"/>
    </w:pPr>
  </w:p>
  <w:p w14:paraId="6EC87B36" w14:textId="77777777" w:rsidR="00A61D13" w:rsidRPr="00D03D7A" w:rsidRDefault="00A61D13" w:rsidP="000C71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7728A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5A5296"/>
    <w:lvl w:ilvl="0">
      <w:start w:val="1"/>
      <w:numFmt w:val="decimal"/>
      <w:lvlText w:val="%1."/>
      <w:lvlJc w:val="left"/>
      <w:pPr>
        <w:tabs>
          <w:tab w:val="num" w:pos="1800"/>
        </w:tabs>
        <w:ind w:left="1800" w:hanging="360"/>
      </w:pPr>
    </w:lvl>
  </w:abstractNum>
  <w:abstractNum w:abstractNumId="2">
    <w:nsid w:val="FFFFFF7D"/>
    <w:multiLevelType w:val="singleLevel"/>
    <w:tmpl w:val="CEF6680A"/>
    <w:lvl w:ilvl="0">
      <w:start w:val="1"/>
      <w:numFmt w:val="decimal"/>
      <w:lvlText w:val="%1."/>
      <w:lvlJc w:val="left"/>
      <w:pPr>
        <w:tabs>
          <w:tab w:val="num" w:pos="1440"/>
        </w:tabs>
        <w:ind w:left="1440" w:hanging="360"/>
      </w:pPr>
    </w:lvl>
  </w:abstractNum>
  <w:abstractNum w:abstractNumId="3">
    <w:nsid w:val="FFFFFF7E"/>
    <w:multiLevelType w:val="singleLevel"/>
    <w:tmpl w:val="D36EBF78"/>
    <w:lvl w:ilvl="0">
      <w:start w:val="1"/>
      <w:numFmt w:val="decimal"/>
      <w:lvlText w:val="%1."/>
      <w:lvlJc w:val="left"/>
      <w:pPr>
        <w:tabs>
          <w:tab w:val="num" w:pos="1080"/>
        </w:tabs>
        <w:ind w:left="1080" w:hanging="360"/>
      </w:pPr>
    </w:lvl>
  </w:abstractNum>
  <w:abstractNum w:abstractNumId="4">
    <w:nsid w:val="FFFFFF7F"/>
    <w:multiLevelType w:val="singleLevel"/>
    <w:tmpl w:val="E0C0E656"/>
    <w:lvl w:ilvl="0">
      <w:start w:val="1"/>
      <w:numFmt w:val="decimal"/>
      <w:lvlText w:val="%1."/>
      <w:lvlJc w:val="left"/>
      <w:pPr>
        <w:tabs>
          <w:tab w:val="num" w:pos="720"/>
        </w:tabs>
        <w:ind w:left="720" w:hanging="360"/>
      </w:pPr>
    </w:lvl>
  </w:abstractNum>
  <w:abstractNum w:abstractNumId="5">
    <w:nsid w:val="FFFFFF80"/>
    <w:multiLevelType w:val="singleLevel"/>
    <w:tmpl w:val="6A22230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12CD95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D562A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5080B9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20E9F86"/>
    <w:lvl w:ilvl="0">
      <w:start w:val="1"/>
      <w:numFmt w:val="decimal"/>
      <w:lvlText w:val="%1."/>
      <w:lvlJc w:val="left"/>
      <w:pPr>
        <w:tabs>
          <w:tab w:val="num" w:pos="360"/>
        </w:tabs>
        <w:ind w:left="360" w:hanging="360"/>
      </w:pPr>
    </w:lvl>
  </w:abstractNum>
  <w:abstractNum w:abstractNumId="10">
    <w:nsid w:val="FFFFFF89"/>
    <w:multiLevelType w:val="singleLevel"/>
    <w:tmpl w:val="F63AB90A"/>
    <w:lvl w:ilvl="0">
      <w:start w:val="1"/>
      <w:numFmt w:val="bullet"/>
      <w:lvlText w:val=""/>
      <w:lvlJc w:val="left"/>
      <w:pPr>
        <w:tabs>
          <w:tab w:val="num" w:pos="360"/>
        </w:tabs>
        <w:ind w:left="360" w:hanging="360"/>
      </w:pPr>
      <w:rPr>
        <w:rFonts w:ascii="Symbol" w:hAnsi="Symbol" w:hint="default"/>
      </w:rPr>
    </w:lvl>
  </w:abstractNum>
  <w:abstractNum w:abstractNumId="11">
    <w:nsid w:val="6EEC1DFD"/>
    <w:multiLevelType w:val="multilevel"/>
    <w:tmpl w:val="41A0F0F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08"/>
    <w:rsid w:val="00023B50"/>
    <w:rsid w:val="00031847"/>
    <w:rsid w:val="000B31B8"/>
    <w:rsid w:val="000C71D4"/>
    <w:rsid w:val="00124A48"/>
    <w:rsid w:val="00272A64"/>
    <w:rsid w:val="002D78BD"/>
    <w:rsid w:val="002E022B"/>
    <w:rsid w:val="00302456"/>
    <w:rsid w:val="003B736D"/>
    <w:rsid w:val="00447B13"/>
    <w:rsid w:val="004A638D"/>
    <w:rsid w:val="004D33DF"/>
    <w:rsid w:val="00576921"/>
    <w:rsid w:val="00592507"/>
    <w:rsid w:val="005A3F80"/>
    <w:rsid w:val="005B6344"/>
    <w:rsid w:val="005F43B7"/>
    <w:rsid w:val="00613A84"/>
    <w:rsid w:val="00654308"/>
    <w:rsid w:val="00663E12"/>
    <w:rsid w:val="00685F08"/>
    <w:rsid w:val="006A6AD1"/>
    <w:rsid w:val="006F2748"/>
    <w:rsid w:val="00707BA9"/>
    <w:rsid w:val="00736007"/>
    <w:rsid w:val="0075737C"/>
    <w:rsid w:val="007F4D1C"/>
    <w:rsid w:val="00833078"/>
    <w:rsid w:val="008F1445"/>
    <w:rsid w:val="00924ABD"/>
    <w:rsid w:val="00927675"/>
    <w:rsid w:val="00951F4F"/>
    <w:rsid w:val="00965B6E"/>
    <w:rsid w:val="009B14EA"/>
    <w:rsid w:val="00A13919"/>
    <w:rsid w:val="00A51B7A"/>
    <w:rsid w:val="00A61D13"/>
    <w:rsid w:val="00A730B2"/>
    <w:rsid w:val="00AC037E"/>
    <w:rsid w:val="00B35D67"/>
    <w:rsid w:val="00B3735E"/>
    <w:rsid w:val="00B7111E"/>
    <w:rsid w:val="00B72142"/>
    <w:rsid w:val="00B945B7"/>
    <w:rsid w:val="00B94ECA"/>
    <w:rsid w:val="00C1531D"/>
    <w:rsid w:val="00C83FAA"/>
    <w:rsid w:val="00C87722"/>
    <w:rsid w:val="00CB2914"/>
    <w:rsid w:val="00CC4F45"/>
    <w:rsid w:val="00D30FD6"/>
    <w:rsid w:val="00D56BA5"/>
    <w:rsid w:val="00D85C41"/>
    <w:rsid w:val="00E715E9"/>
    <w:rsid w:val="00EF4832"/>
    <w:rsid w:val="00F02356"/>
    <w:rsid w:val="00F11D87"/>
    <w:rsid w:val="00F26490"/>
    <w:rsid w:val="00F35FCD"/>
    <w:rsid w:val="00F4689F"/>
    <w:rsid w:val="00F865FD"/>
    <w:rsid w:val="00FE03FD"/>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79AE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uiPriority="0"/>
    <w:lsdException w:name="Strong" w:semiHidden="0" w:uiPriority="0" w:unhideWhenUsed="0"/>
    <w:lsdException w:name="Emphasis" w:semiHidden="0" w:uiPriority="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 (NMUN)"/>
    <w:qFormat/>
    <w:rsid w:val="00F35FCD"/>
    <w:rPr>
      <w:rFonts w:eastAsia="Calibri" w:cs="Times New Roman"/>
      <w:color w:val="auto"/>
      <w:sz w:val="20"/>
      <w:szCs w:val="20"/>
    </w:rPr>
  </w:style>
  <w:style w:type="paragraph" w:styleId="Heading1">
    <w:name w:val="heading 1"/>
    <w:basedOn w:val="Normal"/>
    <w:next w:val="Normal"/>
    <w:link w:val="Heading1Char"/>
    <w:uiPriority w:val="9"/>
    <w:rsid w:val="003B736D"/>
    <w:pPr>
      <w:keepNext/>
      <w:keepLines/>
      <w:spacing w:before="240"/>
      <w:outlineLvl w:val="0"/>
    </w:pPr>
    <w:rPr>
      <w:rFonts w:eastAsiaTheme="majorEastAsia" w:cstheme="majorBidi"/>
      <w:color w:val="000000" w:themeColor="text1"/>
      <w:sz w:val="24"/>
      <w:szCs w:val="32"/>
    </w:rPr>
  </w:style>
  <w:style w:type="paragraph" w:styleId="Heading2">
    <w:name w:val="heading 2"/>
    <w:basedOn w:val="Normal"/>
    <w:next w:val="Normal"/>
    <w:link w:val="Heading2Char"/>
    <w:uiPriority w:val="9"/>
    <w:semiHidden/>
    <w:unhideWhenUsed/>
    <w:qFormat/>
    <w:rsid w:val="005B63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WorkingPaper">
    <w:name w:val="*Title of Working Paper"/>
    <w:basedOn w:val="Normal"/>
    <w:next w:val="Normal"/>
    <w:rsid w:val="00A730B2"/>
    <w:pPr>
      <w:contextualSpacing/>
    </w:pPr>
    <w:rPr>
      <w:b/>
      <w:iCs/>
    </w:rPr>
  </w:style>
  <w:style w:type="character" w:styleId="Emphasis">
    <w:name w:val="Emphasis"/>
    <w:basedOn w:val="DefaultParagraphFont"/>
    <w:rsid w:val="00E715E9"/>
    <w:rPr>
      <w:i/>
      <w:iCs/>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basedOn w:val="Normal"/>
    <w:rsid w:val="00C1531D"/>
    <w:pPr>
      <w:ind w:left="720"/>
      <w:contextualSpacing/>
    </w:pPr>
  </w:style>
  <w:style w:type="character" w:styleId="Hyperlink">
    <w:name w:val="Hyperlink"/>
    <w:unhideWhenUsed/>
    <w:rsid w:val="00654308"/>
    <w:rPr>
      <w:color w:val="3333FF"/>
      <w:u w:val="single"/>
    </w:rPr>
  </w:style>
  <w:style w:type="paragraph" w:customStyle="1" w:styleId="SCHeading">
    <w:name w:val="*SC Heading"/>
    <w:basedOn w:val="Normal"/>
    <w:qFormat/>
    <w:rsid w:val="00272A64"/>
    <w:rPr>
      <w:b/>
      <w:sz w:val="24"/>
    </w:rPr>
  </w:style>
  <w:style w:type="paragraph" w:customStyle="1" w:styleId="PRSTNMUN">
    <w:name w:val="*PRST (NMUN)"/>
    <w:basedOn w:val="Normal"/>
    <w:qFormat/>
    <w:rsid w:val="00272A64"/>
    <w:pPr>
      <w:ind w:left="720" w:firstLine="360"/>
    </w:p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3B736D"/>
    <w:rPr>
      <w:rFonts w:eastAsiaTheme="majorEastAsia" w:cstheme="majorBidi"/>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character" w:customStyle="1" w:styleId="Heading2Char">
    <w:name w:val="Heading 2 Char"/>
    <w:basedOn w:val="DefaultParagraphFont"/>
    <w:link w:val="Heading2"/>
    <w:uiPriority w:val="9"/>
    <w:semiHidden/>
    <w:rsid w:val="005B6344"/>
    <w:rPr>
      <w:rFonts w:asciiTheme="majorHAnsi" w:eastAsiaTheme="majorEastAsia" w:hAnsiTheme="majorHAnsi" w:cstheme="majorBidi"/>
      <w:color w:val="2E74B5" w:themeColor="accent1" w:themeShade="BF"/>
      <w:sz w:val="26"/>
      <w:szCs w:val="26"/>
    </w:rPr>
  </w:style>
  <w:style w:type="paragraph" w:customStyle="1" w:styleId="ExplanationNMUN">
    <w:name w:val="*Explanation (NMUN)"/>
    <w:basedOn w:val="Normal"/>
    <w:rsid w:val="005B6344"/>
    <w:rPr>
      <w:i/>
    </w:rPr>
  </w:style>
  <w:style w:type="paragraph" w:customStyle="1" w:styleId="SectionHeadingNMUN">
    <w:name w:val="*Section Heading (NMUN)"/>
    <w:basedOn w:val="Normal"/>
    <w:next w:val="Normal"/>
    <w:rsid w:val="00F35FCD"/>
    <w:pPr>
      <w:contextualSpacing/>
    </w:pPr>
    <w:rPr>
      <w:b/>
      <w:sz w:val="24"/>
    </w:rPr>
  </w:style>
  <w:style w:type="paragraph" w:styleId="BalloonText">
    <w:name w:val="Balloon Text"/>
    <w:basedOn w:val="Normal"/>
    <w:link w:val="BalloonTextChar"/>
    <w:uiPriority w:val="99"/>
    <w:semiHidden/>
    <w:unhideWhenUsed/>
    <w:rsid w:val="00A1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919"/>
    <w:rPr>
      <w:rFonts w:ascii="Lucida Grande" w:eastAsia="Calibri" w:hAnsi="Lucida Grande" w:cs="Lucida Grande"/>
      <w:color w:val="auto"/>
      <w:sz w:val="18"/>
      <w:szCs w:val="18"/>
    </w:rPr>
  </w:style>
  <w:style w:type="character" w:styleId="CommentReference">
    <w:name w:val="annotation reference"/>
    <w:basedOn w:val="DefaultParagraphFont"/>
    <w:uiPriority w:val="99"/>
    <w:semiHidden/>
    <w:unhideWhenUsed/>
    <w:rsid w:val="00F02356"/>
    <w:rPr>
      <w:sz w:val="18"/>
      <w:szCs w:val="18"/>
    </w:rPr>
  </w:style>
  <w:style w:type="paragraph" w:styleId="CommentText">
    <w:name w:val="annotation text"/>
    <w:basedOn w:val="Normal"/>
    <w:link w:val="CommentTextChar"/>
    <w:uiPriority w:val="99"/>
    <w:semiHidden/>
    <w:unhideWhenUsed/>
    <w:rsid w:val="00F02356"/>
    <w:rPr>
      <w:sz w:val="24"/>
      <w:szCs w:val="24"/>
    </w:rPr>
  </w:style>
  <w:style w:type="character" w:customStyle="1" w:styleId="CommentTextChar">
    <w:name w:val="Comment Text Char"/>
    <w:basedOn w:val="DefaultParagraphFont"/>
    <w:link w:val="CommentText"/>
    <w:uiPriority w:val="99"/>
    <w:semiHidden/>
    <w:rsid w:val="00F02356"/>
    <w:rPr>
      <w:rFonts w:eastAsia="Calibri" w:cs="Times New Roman"/>
      <w:color w:val="auto"/>
    </w:rPr>
  </w:style>
  <w:style w:type="paragraph" w:styleId="CommentSubject">
    <w:name w:val="annotation subject"/>
    <w:basedOn w:val="CommentText"/>
    <w:next w:val="CommentText"/>
    <w:link w:val="CommentSubjectChar"/>
    <w:uiPriority w:val="99"/>
    <w:semiHidden/>
    <w:unhideWhenUsed/>
    <w:rsid w:val="00F02356"/>
    <w:rPr>
      <w:b/>
      <w:bCs/>
      <w:sz w:val="20"/>
      <w:szCs w:val="20"/>
    </w:rPr>
  </w:style>
  <w:style w:type="character" w:customStyle="1" w:styleId="CommentSubjectChar">
    <w:name w:val="Comment Subject Char"/>
    <w:basedOn w:val="CommentTextChar"/>
    <w:link w:val="CommentSubject"/>
    <w:uiPriority w:val="99"/>
    <w:semiHidden/>
    <w:rsid w:val="00F02356"/>
    <w:rPr>
      <w:rFonts w:eastAsia="Calibri" w:cs="Times New Roman"/>
      <w:b/>
      <w:bCs/>
      <w:color w:val="auto"/>
      <w:sz w:val="20"/>
      <w:szCs w:val="20"/>
    </w:rPr>
  </w:style>
  <w:style w:type="paragraph" w:styleId="Revision">
    <w:name w:val="Revision"/>
    <w:hidden/>
    <w:uiPriority w:val="99"/>
    <w:semiHidden/>
    <w:rsid w:val="000B31B8"/>
    <w:rPr>
      <w:rFonts w:eastAsia="Calibri"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uiPriority="0"/>
    <w:lsdException w:name="Strong" w:semiHidden="0" w:uiPriority="0" w:unhideWhenUsed="0"/>
    <w:lsdException w:name="Emphasis" w:semiHidden="0" w:uiPriority="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 (NMUN)"/>
    <w:qFormat/>
    <w:rsid w:val="00F35FCD"/>
    <w:rPr>
      <w:rFonts w:eastAsia="Calibri" w:cs="Times New Roman"/>
      <w:color w:val="auto"/>
      <w:sz w:val="20"/>
      <w:szCs w:val="20"/>
    </w:rPr>
  </w:style>
  <w:style w:type="paragraph" w:styleId="Heading1">
    <w:name w:val="heading 1"/>
    <w:basedOn w:val="Normal"/>
    <w:next w:val="Normal"/>
    <w:link w:val="Heading1Char"/>
    <w:uiPriority w:val="9"/>
    <w:rsid w:val="003B736D"/>
    <w:pPr>
      <w:keepNext/>
      <w:keepLines/>
      <w:spacing w:before="240"/>
      <w:outlineLvl w:val="0"/>
    </w:pPr>
    <w:rPr>
      <w:rFonts w:eastAsiaTheme="majorEastAsia" w:cstheme="majorBidi"/>
      <w:color w:val="000000" w:themeColor="text1"/>
      <w:sz w:val="24"/>
      <w:szCs w:val="32"/>
    </w:rPr>
  </w:style>
  <w:style w:type="paragraph" w:styleId="Heading2">
    <w:name w:val="heading 2"/>
    <w:basedOn w:val="Normal"/>
    <w:next w:val="Normal"/>
    <w:link w:val="Heading2Char"/>
    <w:uiPriority w:val="9"/>
    <w:semiHidden/>
    <w:unhideWhenUsed/>
    <w:qFormat/>
    <w:rsid w:val="005B63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WorkingPaper">
    <w:name w:val="*Title of Working Paper"/>
    <w:basedOn w:val="Normal"/>
    <w:next w:val="Normal"/>
    <w:rsid w:val="00A730B2"/>
    <w:pPr>
      <w:contextualSpacing/>
    </w:pPr>
    <w:rPr>
      <w:b/>
      <w:iCs/>
    </w:rPr>
  </w:style>
  <w:style w:type="character" w:styleId="Emphasis">
    <w:name w:val="Emphasis"/>
    <w:basedOn w:val="DefaultParagraphFont"/>
    <w:rsid w:val="00E715E9"/>
    <w:rPr>
      <w:i/>
      <w:iCs/>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basedOn w:val="Normal"/>
    <w:rsid w:val="00C1531D"/>
    <w:pPr>
      <w:ind w:left="720"/>
      <w:contextualSpacing/>
    </w:pPr>
  </w:style>
  <w:style w:type="character" w:styleId="Hyperlink">
    <w:name w:val="Hyperlink"/>
    <w:unhideWhenUsed/>
    <w:rsid w:val="00654308"/>
    <w:rPr>
      <w:color w:val="3333FF"/>
      <w:u w:val="single"/>
    </w:rPr>
  </w:style>
  <w:style w:type="paragraph" w:customStyle="1" w:styleId="SCHeading">
    <w:name w:val="*SC Heading"/>
    <w:basedOn w:val="Normal"/>
    <w:qFormat/>
    <w:rsid w:val="00272A64"/>
    <w:rPr>
      <w:b/>
      <w:sz w:val="24"/>
    </w:rPr>
  </w:style>
  <w:style w:type="paragraph" w:customStyle="1" w:styleId="PRSTNMUN">
    <w:name w:val="*PRST (NMUN)"/>
    <w:basedOn w:val="Normal"/>
    <w:qFormat/>
    <w:rsid w:val="00272A64"/>
    <w:pPr>
      <w:ind w:left="720" w:firstLine="360"/>
    </w:p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3B736D"/>
    <w:rPr>
      <w:rFonts w:eastAsiaTheme="majorEastAsia" w:cstheme="majorBidi"/>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character" w:customStyle="1" w:styleId="Heading2Char">
    <w:name w:val="Heading 2 Char"/>
    <w:basedOn w:val="DefaultParagraphFont"/>
    <w:link w:val="Heading2"/>
    <w:uiPriority w:val="9"/>
    <w:semiHidden/>
    <w:rsid w:val="005B6344"/>
    <w:rPr>
      <w:rFonts w:asciiTheme="majorHAnsi" w:eastAsiaTheme="majorEastAsia" w:hAnsiTheme="majorHAnsi" w:cstheme="majorBidi"/>
      <w:color w:val="2E74B5" w:themeColor="accent1" w:themeShade="BF"/>
      <w:sz w:val="26"/>
      <w:szCs w:val="26"/>
    </w:rPr>
  </w:style>
  <w:style w:type="paragraph" w:customStyle="1" w:styleId="ExplanationNMUN">
    <w:name w:val="*Explanation (NMUN)"/>
    <w:basedOn w:val="Normal"/>
    <w:rsid w:val="005B6344"/>
    <w:rPr>
      <w:i/>
    </w:rPr>
  </w:style>
  <w:style w:type="paragraph" w:customStyle="1" w:styleId="SectionHeadingNMUN">
    <w:name w:val="*Section Heading (NMUN)"/>
    <w:basedOn w:val="Normal"/>
    <w:next w:val="Normal"/>
    <w:rsid w:val="00F35FCD"/>
    <w:pPr>
      <w:contextualSpacing/>
    </w:pPr>
    <w:rPr>
      <w:b/>
      <w:sz w:val="24"/>
    </w:rPr>
  </w:style>
  <w:style w:type="paragraph" w:styleId="BalloonText">
    <w:name w:val="Balloon Text"/>
    <w:basedOn w:val="Normal"/>
    <w:link w:val="BalloonTextChar"/>
    <w:uiPriority w:val="99"/>
    <w:semiHidden/>
    <w:unhideWhenUsed/>
    <w:rsid w:val="00A1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919"/>
    <w:rPr>
      <w:rFonts w:ascii="Lucida Grande" w:eastAsia="Calibri" w:hAnsi="Lucida Grande" w:cs="Lucida Grande"/>
      <w:color w:val="auto"/>
      <w:sz w:val="18"/>
      <w:szCs w:val="18"/>
    </w:rPr>
  </w:style>
  <w:style w:type="character" w:styleId="CommentReference">
    <w:name w:val="annotation reference"/>
    <w:basedOn w:val="DefaultParagraphFont"/>
    <w:uiPriority w:val="99"/>
    <w:semiHidden/>
    <w:unhideWhenUsed/>
    <w:rsid w:val="00F02356"/>
    <w:rPr>
      <w:sz w:val="18"/>
      <w:szCs w:val="18"/>
    </w:rPr>
  </w:style>
  <w:style w:type="paragraph" w:styleId="CommentText">
    <w:name w:val="annotation text"/>
    <w:basedOn w:val="Normal"/>
    <w:link w:val="CommentTextChar"/>
    <w:uiPriority w:val="99"/>
    <w:semiHidden/>
    <w:unhideWhenUsed/>
    <w:rsid w:val="00F02356"/>
    <w:rPr>
      <w:sz w:val="24"/>
      <w:szCs w:val="24"/>
    </w:rPr>
  </w:style>
  <w:style w:type="character" w:customStyle="1" w:styleId="CommentTextChar">
    <w:name w:val="Comment Text Char"/>
    <w:basedOn w:val="DefaultParagraphFont"/>
    <w:link w:val="CommentText"/>
    <w:uiPriority w:val="99"/>
    <w:semiHidden/>
    <w:rsid w:val="00F02356"/>
    <w:rPr>
      <w:rFonts w:eastAsia="Calibri" w:cs="Times New Roman"/>
      <w:color w:val="auto"/>
    </w:rPr>
  </w:style>
  <w:style w:type="paragraph" w:styleId="CommentSubject">
    <w:name w:val="annotation subject"/>
    <w:basedOn w:val="CommentText"/>
    <w:next w:val="CommentText"/>
    <w:link w:val="CommentSubjectChar"/>
    <w:uiPriority w:val="99"/>
    <w:semiHidden/>
    <w:unhideWhenUsed/>
    <w:rsid w:val="00F02356"/>
    <w:rPr>
      <w:b/>
      <w:bCs/>
      <w:sz w:val="20"/>
      <w:szCs w:val="20"/>
    </w:rPr>
  </w:style>
  <w:style w:type="character" w:customStyle="1" w:styleId="CommentSubjectChar">
    <w:name w:val="Comment Subject Char"/>
    <w:basedOn w:val="CommentTextChar"/>
    <w:link w:val="CommentSubject"/>
    <w:uiPriority w:val="99"/>
    <w:semiHidden/>
    <w:rsid w:val="00F02356"/>
    <w:rPr>
      <w:rFonts w:eastAsia="Calibri" w:cs="Times New Roman"/>
      <w:b/>
      <w:bCs/>
      <w:color w:val="auto"/>
      <w:sz w:val="20"/>
      <w:szCs w:val="20"/>
    </w:rPr>
  </w:style>
  <w:style w:type="paragraph" w:styleId="Revision">
    <w:name w:val="Revision"/>
    <w:hidden/>
    <w:uiPriority w:val="99"/>
    <w:semiHidden/>
    <w:rsid w:val="000B31B8"/>
    <w:rPr>
      <w:rFonts w:eastAsia="Calibri"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49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406</Words>
  <Characters>2317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Kaitlin Sandin</cp:lastModifiedBy>
  <cp:revision>15</cp:revision>
  <dcterms:created xsi:type="dcterms:W3CDTF">2016-03-30T17:54:00Z</dcterms:created>
  <dcterms:modified xsi:type="dcterms:W3CDTF">2016-03-30T18:34:00Z</dcterms:modified>
</cp:coreProperties>
</file>