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8FAF1" w14:textId="348FD947" w:rsidR="00654308" w:rsidRPr="00D662A6" w:rsidRDefault="00654308" w:rsidP="00654308">
      <w:pPr>
        <w:pStyle w:val="CommitteeNameNMUN"/>
      </w:pPr>
      <w:r w:rsidRPr="00750E3F">
        <w:t xml:space="preserve">The </w:t>
      </w:r>
      <w:r w:rsidR="008268DA">
        <w:t>Security Council</w:t>
      </w:r>
      <w:r w:rsidRPr="00750E3F">
        <w:t>,</w:t>
      </w:r>
    </w:p>
    <w:p w14:paraId="49DFBD40" w14:textId="77777777" w:rsidR="00654308" w:rsidRDefault="00654308" w:rsidP="00CB2914">
      <w:pPr>
        <w:pStyle w:val="PreambularClauseNMUN"/>
      </w:pPr>
    </w:p>
    <w:p w14:paraId="5BE2553F" w14:textId="57E7AB5C" w:rsidR="00F57799" w:rsidRDefault="00F57799" w:rsidP="00F57799">
      <w:pPr>
        <w:pStyle w:val="PreambularClauseNMUN"/>
      </w:pPr>
      <w:commentRangeStart w:id="0"/>
      <w:r w:rsidRPr="00F57799">
        <w:rPr>
          <w:i/>
        </w:rPr>
        <w:t>Recalling</w:t>
      </w:r>
      <w:r>
        <w:t xml:space="preserve"> its resolutions 1373 (2001)</w:t>
      </w:r>
      <w:ins w:id="1" w:author="Kaitlin Sandin" w:date="2016-03-29T19:13:00Z">
        <w:r w:rsidR="006427FE">
          <w:t xml:space="preserve">, which </w:t>
        </w:r>
      </w:ins>
      <w:del w:id="2" w:author="Kaitlin Sandin" w:date="2016-03-29T19:13:00Z">
        <w:r w:rsidDel="006427FE">
          <w:delText xml:space="preserve">, </w:delText>
        </w:r>
      </w:del>
      <w:r>
        <w:t>creat</w:t>
      </w:r>
      <w:ins w:id="3" w:author="Kaitlin Sandin" w:date="2016-03-29T19:13:00Z">
        <w:r w:rsidR="006427FE">
          <w:t>ed</w:t>
        </w:r>
      </w:ins>
      <w:del w:id="4" w:author="Kaitlin Sandin" w:date="2016-03-29T19:13:00Z">
        <w:r w:rsidDel="006427FE">
          <w:delText>ing</w:delText>
        </w:r>
      </w:del>
      <w:r>
        <w:t xml:space="preserve"> the Counter Terrorism Committee (CTC)</w:t>
      </w:r>
      <w:ins w:id="5" w:author="Kaitlin Sandin" w:date="2016-03-29T19:13:00Z">
        <w:r w:rsidR="006427FE">
          <w:t>;</w:t>
        </w:r>
      </w:ins>
      <w:del w:id="6" w:author="Kaitlin Sandin" w:date="2016-03-29T19:13:00Z">
        <w:r w:rsidDel="006427FE">
          <w:delText>,</w:delText>
        </w:r>
      </w:del>
      <w:r>
        <w:t xml:space="preserve"> 1566 (2004),</w:t>
      </w:r>
      <w:ins w:id="7" w:author="Kaitlin Sandin" w:date="2016-03-29T19:13:00Z">
        <w:r w:rsidR="006427FE">
          <w:t xml:space="preserve"> which</w:t>
        </w:r>
      </w:ins>
      <w:r>
        <w:t xml:space="preserve"> strengthen</w:t>
      </w:r>
      <w:ins w:id="8" w:author="Kaitlin Sandin" w:date="2016-03-29T19:13:00Z">
        <w:r w:rsidR="006427FE">
          <w:t>ed</w:t>
        </w:r>
      </w:ins>
      <w:del w:id="9" w:author="Kaitlin Sandin" w:date="2016-03-29T19:13:00Z">
        <w:r w:rsidDel="006427FE">
          <w:delText>ing</w:delText>
        </w:r>
      </w:del>
      <w:r>
        <w:t xml:space="preserve"> anti-terrorism measures; and 2253 (2015), </w:t>
      </w:r>
      <w:ins w:id="10" w:author="Kaitlin Sandin" w:date="2016-03-29T19:14:00Z">
        <w:r w:rsidR="006427FE">
          <w:t xml:space="preserve">which </w:t>
        </w:r>
      </w:ins>
      <w:r>
        <w:t>form</w:t>
      </w:r>
      <w:ins w:id="11" w:author="Kaitlin Sandin" w:date="2016-03-29T19:14:00Z">
        <w:r w:rsidR="006427FE">
          <w:t>ed</w:t>
        </w:r>
      </w:ins>
      <w:del w:id="12" w:author="Kaitlin Sandin" w:date="2016-03-29T19:14:00Z">
        <w:r w:rsidDel="006427FE">
          <w:delText>ing</w:delText>
        </w:r>
      </w:del>
      <w:r>
        <w:t xml:space="preserve"> a comprehensive counterterrorism strategy with a particular focus on the rising threat of ISIL,</w:t>
      </w:r>
    </w:p>
    <w:p w14:paraId="14ED2D74" w14:textId="77777777" w:rsidR="00F57799" w:rsidRDefault="00F57799" w:rsidP="00F57799">
      <w:pPr>
        <w:pStyle w:val="PreambularClauseNMUN"/>
      </w:pPr>
    </w:p>
    <w:p w14:paraId="69F56D44" w14:textId="77777777" w:rsidR="00F57799" w:rsidRDefault="00F57799" w:rsidP="00F57799">
      <w:pPr>
        <w:pStyle w:val="PreambularClauseNMUN"/>
      </w:pPr>
      <w:r w:rsidRPr="00F57799">
        <w:rPr>
          <w:i/>
        </w:rPr>
        <w:t>Recalling</w:t>
      </w:r>
      <w:r>
        <w:t xml:space="preserve"> also resolution 2250 (2015), a landmark document which recognizes the rise of radicalization among young people and the long term threat this poses to international peace and security, </w:t>
      </w:r>
    </w:p>
    <w:commentRangeEnd w:id="0"/>
    <w:p w14:paraId="076DB767" w14:textId="77777777" w:rsidR="00F57799" w:rsidRDefault="006427FE" w:rsidP="00F57799">
      <w:pPr>
        <w:pStyle w:val="PreambularClauseNMUN"/>
      </w:pPr>
      <w:r>
        <w:rPr>
          <w:rStyle w:val="CommentReference"/>
        </w:rPr>
        <w:commentReference w:id="0"/>
      </w:r>
    </w:p>
    <w:p w14:paraId="17219AE6" w14:textId="77777777" w:rsidR="00F57799" w:rsidRDefault="00F57799" w:rsidP="00F57799">
      <w:pPr>
        <w:pStyle w:val="PreambularClauseNMUN"/>
      </w:pPr>
      <w:commentRangeStart w:id="13"/>
      <w:r w:rsidRPr="003F0314">
        <w:rPr>
          <w:i/>
        </w:rPr>
        <w:t>Bearing</w:t>
      </w:r>
      <w:r w:rsidRPr="003F0314">
        <w:rPr>
          <w:i/>
          <w:rPrChange w:id="14" w:author="Jade Palmer" w:date="2016-03-29T18:48:00Z">
            <w:rPr/>
          </w:rPrChange>
        </w:rPr>
        <w:t xml:space="preserve"> in mind</w:t>
      </w:r>
      <w:r>
        <w:t xml:space="preserve"> the vital role that the Sustainable Development Goals (SDGs) play in the fight against terrorism, particularly Goals 4, 5, 10, and 17 on quality education, gender equality, reduced inequalities, and global partnerships respectively,</w:t>
      </w:r>
      <w:commentRangeEnd w:id="13"/>
      <w:r w:rsidR="006427FE">
        <w:rPr>
          <w:rStyle w:val="CommentReference"/>
        </w:rPr>
        <w:commentReference w:id="13"/>
      </w:r>
    </w:p>
    <w:p w14:paraId="7F403108" w14:textId="77777777" w:rsidR="00F57799" w:rsidRDefault="00F57799" w:rsidP="00F57799">
      <w:pPr>
        <w:pStyle w:val="PreambularClauseNMUN"/>
      </w:pPr>
    </w:p>
    <w:p w14:paraId="5CA60B0C" w14:textId="77777777" w:rsidR="00F57799" w:rsidRDefault="00F57799" w:rsidP="00F57799">
      <w:pPr>
        <w:pStyle w:val="PreambularClauseNMUN"/>
      </w:pPr>
      <w:r w:rsidRPr="00F57799">
        <w:rPr>
          <w:i/>
        </w:rPr>
        <w:t>Reaffirming</w:t>
      </w:r>
      <w:r>
        <w:t xml:space="preserve"> Article 26 of </w:t>
      </w:r>
      <w:r w:rsidRPr="006427FE">
        <w:rPr>
          <w:i/>
          <w:rPrChange w:id="15" w:author="Kaitlin Sandin" w:date="2016-03-29T19:16:00Z">
            <w:rPr/>
          </w:rPrChange>
        </w:rPr>
        <w:t>The Universal Declaration of Human Rights</w:t>
      </w:r>
      <w:r>
        <w:t xml:space="preserve"> (1948), which recognizes education as a universal human right, “directed to the full development of the human personality and to the strengthening of respect for human rights and fundamental freedoms,” and in order to “promote understanding, tolerance and friendship among all nations, racial or religious groups… for the maintenance of peace,”</w:t>
      </w:r>
    </w:p>
    <w:p w14:paraId="6902B109" w14:textId="77777777" w:rsidR="00F57799" w:rsidRDefault="00F57799" w:rsidP="00F57799">
      <w:pPr>
        <w:pStyle w:val="PreambularClauseNMUN"/>
      </w:pPr>
    </w:p>
    <w:p w14:paraId="274E92C4" w14:textId="77777777" w:rsidR="00F57799" w:rsidRDefault="00F57799" w:rsidP="00F57799">
      <w:pPr>
        <w:pStyle w:val="PreambularClauseNMUN"/>
      </w:pPr>
      <w:r w:rsidRPr="00F57799">
        <w:rPr>
          <w:i/>
        </w:rPr>
        <w:t>Noting with satisfaction</w:t>
      </w:r>
      <w:r>
        <w:t xml:space="preserve"> the work of many intergovernmental organizations (IGOs) and non-governmental organizations (NGOs) in dealing with education and refugees,</w:t>
      </w:r>
    </w:p>
    <w:p w14:paraId="0C6143A5" w14:textId="77777777" w:rsidR="00F57799" w:rsidRDefault="00F57799" w:rsidP="00F57799">
      <w:pPr>
        <w:pStyle w:val="PreambularClauseNMUN"/>
      </w:pPr>
    </w:p>
    <w:p w14:paraId="0A6CCDA3" w14:textId="77777777" w:rsidR="00F57799" w:rsidRDefault="00F57799" w:rsidP="00F57799">
      <w:pPr>
        <w:pStyle w:val="PreambularClauseNMUN"/>
      </w:pPr>
      <w:r w:rsidRPr="00F57799">
        <w:rPr>
          <w:i/>
        </w:rPr>
        <w:t>Welcoming</w:t>
      </w:r>
      <w:r>
        <w:t xml:space="preserve"> the work of the Centre for the Prevention of Radicalization Leading to Violence and other such NGOs, which have contributed invaluable work and research on the subject of radicalization and youth radicalization, and emphasizing the Plan of Action to Prevent Violent Extremism set forth by the UN Counter-Terrorism Implementation Task Force (CTITF),</w:t>
      </w:r>
    </w:p>
    <w:p w14:paraId="0B199EA4" w14:textId="77777777" w:rsidR="00F57799" w:rsidRDefault="00F57799" w:rsidP="00F57799">
      <w:pPr>
        <w:pStyle w:val="PreambularClauseNMUN"/>
      </w:pPr>
    </w:p>
    <w:p w14:paraId="70E7A46F" w14:textId="77777777" w:rsidR="00F57799" w:rsidRDefault="00F57799" w:rsidP="00F57799">
      <w:pPr>
        <w:pStyle w:val="PreambularClauseNMUN"/>
      </w:pPr>
      <w:r w:rsidRPr="00F57799">
        <w:rPr>
          <w:i/>
        </w:rPr>
        <w:t>Noting</w:t>
      </w:r>
      <w:r>
        <w:t xml:space="preserve"> that lack of community and sense of belonging are factors in driving youth to violent extremism, and expressing concern about the increasing use of social media to promote violent extremist ideologies, </w:t>
      </w:r>
    </w:p>
    <w:p w14:paraId="019C32A2" w14:textId="77777777" w:rsidR="00F57799" w:rsidRDefault="00F57799" w:rsidP="00F57799">
      <w:pPr>
        <w:pStyle w:val="PreambularClauseNMUN"/>
      </w:pPr>
    </w:p>
    <w:p w14:paraId="604F3183" w14:textId="77777777" w:rsidR="00F57799" w:rsidRDefault="00F57799" w:rsidP="00F57799">
      <w:pPr>
        <w:pStyle w:val="PreambularClauseNMUN"/>
      </w:pPr>
      <w:r w:rsidRPr="00F57799">
        <w:rPr>
          <w:i/>
        </w:rPr>
        <w:lastRenderedPageBreak/>
        <w:t>Noting with concern</w:t>
      </w:r>
      <w:r>
        <w:t xml:space="preserve"> that while radicalization can happen at any age, young people aged 15 to 24 are particularly vulnerable</w:t>
      </w:r>
      <w:del w:id="16" w:author="Kaitlin Sandin" w:date="2016-03-29T19:17:00Z">
        <w:r w:rsidDel="006427FE">
          <w:delText xml:space="preserve"> to radical ideas</w:delText>
        </w:r>
      </w:del>
      <w:r>
        <w:t xml:space="preserve">, and recognizing that the rise of radicalization, especially among youths, will lead to the increase of violent extremism and terrorism in the future, </w:t>
      </w:r>
    </w:p>
    <w:p w14:paraId="592B656D" w14:textId="77777777" w:rsidR="00F57799" w:rsidRDefault="00F57799" w:rsidP="00F57799">
      <w:pPr>
        <w:pStyle w:val="PreambularClauseNMUN"/>
      </w:pPr>
    </w:p>
    <w:p w14:paraId="70DEEF0C" w14:textId="1B084F66" w:rsidR="00F57799" w:rsidRDefault="00F57799" w:rsidP="00F57799">
      <w:pPr>
        <w:pStyle w:val="PreambularClauseNMUN"/>
      </w:pPr>
      <w:r w:rsidRPr="00F57799">
        <w:rPr>
          <w:i/>
        </w:rPr>
        <w:t>Further noting</w:t>
      </w:r>
      <w:r>
        <w:t xml:space="preserve"> that youth from developing Member States and all Member States that harbor terrorist networks are at an increased risk for radicalization, and recognizing that refugees are particularly vulnerable to the influence of the ideologies of violent extremism, while still acknowledging that youth from all Member States, regardless of religious background, socioeconomic status, or education level, can be at risk of radicalization, </w:t>
      </w:r>
    </w:p>
    <w:p w14:paraId="33858124" w14:textId="77777777" w:rsidR="00F57799" w:rsidRDefault="00F57799" w:rsidP="00F57799">
      <w:pPr>
        <w:pStyle w:val="PreambularClauseNMUN"/>
      </w:pPr>
    </w:p>
    <w:p w14:paraId="23B81D91" w14:textId="77777777" w:rsidR="00F57799" w:rsidRDefault="00F57799" w:rsidP="00F57799">
      <w:pPr>
        <w:pStyle w:val="PreambularClauseNMUN"/>
      </w:pPr>
      <w:r w:rsidRPr="00F57799">
        <w:rPr>
          <w:i/>
        </w:rPr>
        <w:t>Reaffirming</w:t>
      </w:r>
      <w:r>
        <w:t xml:space="preserve"> that those who are best-placed to affect change, including youth, families, women, and civil society, must be empowered to develop positive counter-narratives to the violent extremist agenda, as set forth by The Hague-Marrakech Memorandum on Good Practices for a More Effective Response to the Foreign Terrorist Fighters Phenomenon (2014),</w:t>
      </w:r>
    </w:p>
    <w:p w14:paraId="69531532" w14:textId="77777777" w:rsidR="00F57799" w:rsidRDefault="00F57799" w:rsidP="00F57799">
      <w:pPr>
        <w:pStyle w:val="PreambularClauseNMUN"/>
      </w:pPr>
    </w:p>
    <w:p w14:paraId="4E5B3A5A" w14:textId="336110FB" w:rsidR="00654308" w:rsidRDefault="00F57799" w:rsidP="00F57799">
      <w:pPr>
        <w:pStyle w:val="PreambularClauseNMUN"/>
      </w:pPr>
      <w:r w:rsidRPr="00F57799">
        <w:rPr>
          <w:i/>
        </w:rPr>
        <w:t>Acknowledging</w:t>
      </w:r>
      <w:r>
        <w:t xml:space="preserve"> the importance of monitoring online behavior of youth in order to identify at-risk individuals and to prevent youth radicalization, and further recognizing the importance of education as the single most effective tool to prevent youth radicalization by promoting social cohesion and the creation of opportunities for minority groups to participate in society,</w:t>
      </w:r>
    </w:p>
    <w:p w14:paraId="416D00B0" w14:textId="77777777" w:rsidR="00F57799" w:rsidRPr="00F57799" w:rsidRDefault="00F57799" w:rsidP="00CB2914">
      <w:pPr>
        <w:pStyle w:val="PreambularClauseNMUN"/>
      </w:pPr>
    </w:p>
    <w:p w14:paraId="72679535" w14:textId="77777777" w:rsidR="00F57799" w:rsidRDefault="00F57799" w:rsidP="00F57799">
      <w:pPr>
        <w:pStyle w:val="ListParagraph"/>
        <w:rPr>
          <w:rFonts w:eastAsia="Times New Roman"/>
        </w:rPr>
      </w:pPr>
      <w:r w:rsidRPr="00702210">
        <w:rPr>
          <w:rFonts w:eastAsia="Times New Roman"/>
          <w:i/>
        </w:rPr>
        <w:t>Encourages</w:t>
      </w:r>
      <w:r w:rsidRPr="00F57799">
        <w:rPr>
          <w:rFonts w:eastAsia="Times New Roman"/>
        </w:rPr>
        <w:t xml:space="preserve"> Member States to prioritize </w:t>
      </w:r>
      <w:commentRangeStart w:id="17"/>
      <w:r w:rsidRPr="00F57799">
        <w:rPr>
          <w:rFonts w:eastAsia="Times New Roman"/>
        </w:rPr>
        <w:t xml:space="preserve">education as a powerful mechanism to combat radicalization </w:t>
      </w:r>
      <w:commentRangeEnd w:id="17"/>
      <w:r w:rsidR="003F0314">
        <w:rPr>
          <w:rStyle w:val="CommentReference"/>
        </w:rPr>
        <w:commentReference w:id="17"/>
      </w:r>
      <w:r w:rsidRPr="00F57799">
        <w:rPr>
          <w:rFonts w:eastAsia="Times New Roman"/>
        </w:rPr>
        <w:t>with:</w:t>
      </w:r>
    </w:p>
    <w:p w14:paraId="4F88BF83" w14:textId="77777777" w:rsidR="00F57799" w:rsidRPr="00F57799" w:rsidRDefault="00F57799" w:rsidP="00F57799">
      <w:pPr>
        <w:pStyle w:val="ListParagraph"/>
        <w:numPr>
          <w:ilvl w:val="0"/>
          <w:numId w:val="0"/>
        </w:numPr>
        <w:ind w:left="360"/>
        <w:rPr>
          <w:rFonts w:eastAsia="Times New Roman"/>
        </w:rPr>
      </w:pPr>
    </w:p>
    <w:p w14:paraId="0AD4087F" w14:textId="77777777" w:rsidR="00F57799" w:rsidRDefault="00F57799" w:rsidP="00F57799">
      <w:pPr>
        <w:pStyle w:val="ListParagraph"/>
        <w:numPr>
          <w:ilvl w:val="1"/>
          <w:numId w:val="1"/>
        </w:numPr>
        <w:rPr>
          <w:rFonts w:eastAsia="Times New Roman"/>
        </w:rPr>
      </w:pPr>
      <w:r w:rsidRPr="00F57799">
        <w:rPr>
          <w:rFonts w:eastAsia="Times New Roman"/>
        </w:rPr>
        <w:t>The international implementation of quality education that promotes intercultural awareness and equips youth to critically assess online content to resist the far reaching touch of radicalization;</w:t>
      </w:r>
    </w:p>
    <w:p w14:paraId="79EF1C90" w14:textId="77777777" w:rsidR="00F57799" w:rsidRPr="00F57799" w:rsidRDefault="00F57799" w:rsidP="00F57799">
      <w:pPr>
        <w:pStyle w:val="ListParagraph"/>
        <w:numPr>
          <w:ilvl w:val="0"/>
          <w:numId w:val="0"/>
        </w:numPr>
        <w:ind w:left="1080"/>
        <w:rPr>
          <w:rFonts w:eastAsia="Times New Roman"/>
        </w:rPr>
      </w:pPr>
    </w:p>
    <w:p w14:paraId="03569588" w14:textId="77777777" w:rsidR="00F57799" w:rsidRDefault="00F57799" w:rsidP="00F57799">
      <w:pPr>
        <w:pStyle w:val="ListParagraph"/>
        <w:numPr>
          <w:ilvl w:val="1"/>
          <w:numId w:val="1"/>
        </w:numPr>
        <w:rPr>
          <w:rFonts w:eastAsia="Times New Roman"/>
        </w:rPr>
      </w:pPr>
      <w:r w:rsidRPr="00F57799">
        <w:rPr>
          <w:rFonts w:eastAsia="Times New Roman"/>
        </w:rPr>
        <w:t>The provision of, as appropriate, financial and logistical support, as well as expertise, to Members States facing a higher risk of youth radicalization including:</w:t>
      </w:r>
    </w:p>
    <w:p w14:paraId="3D3D2FCD" w14:textId="77777777" w:rsidR="00F57799" w:rsidRPr="00F57799" w:rsidRDefault="00F57799" w:rsidP="00F57799">
      <w:pPr>
        <w:pStyle w:val="ListParagraph"/>
        <w:numPr>
          <w:ilvl w:val="0"/>
          <w:numId w:val="0"/>
        </w:numPr>
        <w:ind w:left="1080"/>
        <w:rPr>
          <w:rFonts w:eastAsia="Times New Roman"/>
        </w:rPr>
      </w:pPr>
    </w:p>
    <w:p w14:paraId="2BB32806" w14:textId="77777777" w:rsidR="00F57799" w:rsidRPr="00F57799" w:rsidRDefault="00F57799" w:rsidP="00F57799">
      <w:pPr>
        <w:pStyle w:val="ListParagraph"/>
        <w:numPr>
          <w:ilvl w:val="2"/>
          <w:numId w:val="1"/>
        </w:numPr>
        <w:rPr>
          <w:rFonts w:eastAsia="Times New Roman"/>
        </w:rPr>
      </w:pPr>
      <w:r w:rsidRPr="00F57799">
        <w:rPr>
          <w:rFonts w:eastAsia="Times New Roman"/>
        </w:rPr>
        <w:t>Member States in regions with active terrorist networks;</w:t>
      </w:r>
    </w:p>
    <w:p w14:paraId="131328B4" w14:textId="77777777" w:rsidR="00F57799" w:rsidRPr="00F57799" w:rsidRDefault="00F57799" w:rsidP="00F57799">
      <w:pPr>
        <w:pStyle w:val="ListParagraph"/>
        <w:numPr>
          <w:ilvl w:val="2"/>
          <w:numId w:val="1"/>
        </w:numPr>
        <w:rPr>
          <w:rFonts w:eastAsia="Times New Roman"/>
        </w:rPr>
      </w:pPr>
      <w:r w:rsidRPr="00F57799">
        <w:rPr>
          <w:rFonts w:eastAsia="Times New Roman"/>
        </w:rPr>
        <w:t xml:space="preserve">Developing Member States, particularly those with weaker education systems; </w:t>
      </w:r>
    </w:p>
    <w:p w14:paraId="610D2F8B" w14:textId="77777777" w:rsidR="00F57799" w:rsidRPr="00F57799" w:rsidRDefault="00F57799" w:rsidP="00F57799">
      <w:pPr>
        <w:pStyle w:val="ListParagraph"/>
        <w:numPr>
          <w:ilvl w:val="2"/>
          <w:numId w:val="1"/>
        </w:numPr>
        <w:rPr>
          <w:rFonts w:eastAsia="Times New Roman"/>
        </w:rPr>
      </w:pPr>
      <w:r w:rsidRPr="00F57799">
        <w:rPr>
          <w:rFonts w:eastAsia="Times New Roman"/>
        </w:rPr>
        <w:t>Member States affected by refugee crises directly, particularly those providing support to refugees, for the purpose of building and improving education systems;</w:t>
      </w:r>
    </w:p>
    <w:p w14:paraId="77D57DF1" w14:textId="3C8E089D" w:rsidR="008A77F2" w:rsidRPr="008268DA" w:rsidRDefault="008A77F2" w:rsidP="00F57799">
      <w:pPr>
        <w:pStyle w:val="ListParagraph"/>
        <w:numPr>
          <w:ilvl w:val="0"/>
          <w:numId w:val="0"/>
        </w:numPr>
        <w:ind w:left="360"/>
        <w:rPr>
          <w:rFonts w:eastAsia="Times New Roman"/>
        </w:rPr>
      </w:pPr>
      <w:r w:rsidRPr="008268DA">
        <w:rPr>
          <w:rFonts w:eastAsia="Times New Roman"/>
        </w:rPr>
        <w:t xml:space="preserve"> </w:t>
      </w:r>
    </w:p>
    <w:p w14:paraId="7ABDC757" w14:textId="4A7EDEAC" w:rsidR="00702210" w:rsidRPr="00702210" w:rsidRDefault="00702210" w:rsidP="00702210">
      <w:pPr>
        <w:pStyle w:val="ListParagraph"/>
        <w:rPr>
          <w:iCs/>
        </w:rPr>
      </w:pPr>
      <w:commentRangeStart w:id="18"/>
      <w:r w:rsidRPr="00702210">
        <w:rPr>
          <w:i/>
          <w:iCs/>
        </w:rPr>
        <w:t>Invites</w:t>
      </w:r>
      <w:r w:rsidRPr="00702210">
        <w:rPr>
          <w:iCs/>
        </w:rPr>
        <w:t xml:space="preserve"> all Member States to recognize the needs of marginalized or minority groups, as necessary in order to prevent the threat of radicalization and particularly youth radicalization;</w:t>
      </w:r>
      <w:commentRangeEnd w:id="18"/>
      <w:r w:rsidR="006427FE">
        <w:rPr>
          <w:rStyle w:val="CommentReference"/>
        </w:rPr>
        <w:commentReference w:id="18"/>
      </w:r>
    </w:p>
    <w:p w14:paraId="42D6BF80" w14:textId="68861418" w:rsidR="00654308" w:rsidRDefault="00654308" w:rsidP="00702210">
      <w:pPr>
        <w:pStyle w:val="ListParagraph"/>
        <w:numPr>
          <w:ilvl w:val="0"/>
          <w:numId w:val="0"/>
        </w:numPr>
        <w:ind w:left="360"/>
      </w:pPr>
    </w:p>
    <w:p w14:paraId="1D8C604F" w14:textId="0AFC5975" w:rsidR="00702210" w:rsidRDefault="00702210" w:rsidP="00702210">
      <w:pPr>
        <w:pStyle w:val="ListParagraph"/>
      </w:pPr>
      <w:r w:rsidRPr="00702210">
        <w:rPr>
          <w:i/>
        </w:rPr>
        <w:t>Recommends</w:t>
      </w:r>
      <w:r>
        <w:t xml:space="preserve"> the creation of public-private partnerships with the cyber security and social media sectors, with the goal of providing tools to identify youth at risk of radicalization, </w:t>
      </w:r>
      <w:commentRangeStart w:id="19"/>
      <w:r>
        <w:t xml:space="preserve">while respecting state sovereignty and data privacy concerns, </w:t>
      </w:r>
      <w:commentRangeEnd w:id="19"/>
      <w:r w:rsidR="006427FE">
        <w:rPr>
          <w:rStyle w:val="CommentReference"/>
        </w:rPr>
        <w:commentReference w:id="19"/>
      </w:r>
      <w:r>
        <w:t>and making these tools available to local authorities focusing on deradicalization efforts</w:t>
      </w:r>
      <w:ins w:id="20" w:author="Kaitlin Sandin" w:date="2016-03-29T19:25:00Z">
        <w:r w:rsidR="00104D7C">
          <w:t xml:space="preserve"> through</w:t>
        </w:r>
      </w:ins>
      <w:r>
        <w:t>:</w:t>
      </w:r>
    </w:p>
    <w:p w14:paraId="102ADF20" w14:textId="77777777" w:rsidR="00702210" w:rsidRDefault="00702210" w:rsidP="00702210">
      <w:pPr>
        <w:pStyle w:val="ListParagraph"/>
        <w:numPr>
          <w:ilvl w:val="0"/>
          <w:numId w:val="0"/>
        </w:numPr>
        <w:ind w:left="360"/>
      </w:pPr>
    </w:p>
    <w:p w14:paraId="2D577172" w14:textId="77777777" w:rsidR="00702210" w:rsidRDefault="00702210" w:rsidP="00702210">
      <w:pPr>
        <w:pStyle w:val="ListParagraph"/>
        <w:numPr>
          <w:ilvl w:val="1"/>
          <w:numId w:val="1"/>
        </w:numPr>
      </w:pPr>
      <w:commentRangeStart w:id="21"/>
      <w:r>
        <w:t>Tools</w:t>
      </w:r>
      <w:commentRangeEnd w:id="21"/>
      <w:r w:rsidR="006427FE">
        <w:rPr>
          <w:rStyle w:val="CommentReference"/>
        </w:rPr>
        <w:commentReference w:id="21"/>
      </w:r>
      <w:r>
        <w:t xml:space="preserve"> to flag patterns of behavior relating to radicalization and extremism, identifying at risk youth;</w:t>
      </w:r>
    </w:p>
    <w:p w14:paraId="1BA8A2D5" w14:textId="77777777" w:rsidR="00702210" w:rsidRDefault="00702210" w:rsidP="00702210">
      <w:pPr>
        <w:pStyle w:val="ListParagraph"/>
        <w:numPr>
          <w:ilvl w:val="0"/>
          <w:numId w:val="0"/>
        </w:numPr>
        <w:ind w:left="1080"/>
      </w:pPr>
    </w:p>
    <w:p w14:paraId="0EA7E57A" w14:textId="77777777" w:rsidR="00702210" w:rsidRDefault="00702210" w:rsidP="00702210">
      <w:pPr>
        <w:pStyle w:val="ListParagraph"/>
        <w:numPr>
          <w:ilvl w:val="1"/>
          <w:numId w:val="1"/>
        </w:numPr>
      </w:pPr>
      <w:commentRangeStart w:id="22"/>
      <w:r>
        <w:t>Social</w:t>
      </w:r>
      <w:commentRangeEnd w:id="22"/>
      <w:r w:rsidR="00104D7C">
        <w:rPr>
          <w:rStyle w:val="CommentReference"/>
        </w:rPr>
        <w:commentReference w:id="22"/>
      </w:r>
      <w:r>
        <w:t xml:space="preserve"> media analysis tools that would report on radicalizing influences and provide information to local authorities and empower them to take action to trace, filter, and remove these influences and their perpetrators;</w:t>
      </w:r>
    </w:p>
    <w:p w14:paraId="20E898BD" w14:textId="06971B87" w:rsidR="00AA4EC4" w:rsidRDefault="00AA4EC4" w:rsidP="00702210">
      <w:pPr>
        <w:pStyle w:val="ListParagraph"/>
        <w:numPr>
          <w:ilvl w:val="0"/>
          <w:numId w:val="0"/>
        </w:numPr>
        <w:ind w:left="360"/>
      </w:pPr>
    </w:p>
    <w:p w14:paraId="58C30A54" w14:textId="77777777" w:rsidR="00652505" w:rsidRDefault="00652505" w:rsidP="00652505">
      <w:pPr>
        <w:pStyle w:val="ListParagraph"/>
      </w:pPr>
      <w:r w:rsidRPr="00652505">
        <w:rPr>
          <w:i/>
        </w:rPr>
        <w:t>Encourages</w:t>
      </w:r>
      <w:r>
        <w:t xml:space="preserve"> the creation and support of regional or local social media campaigns, in collaboration with organizations such as UNICEF and UNESCO, to offer alternatives to radicalization and violent extremism and illustrate the consequences and negative effects that terrorism has on individuals, families, communities, and society as a whole through methods such as:</w:t>
      </w:r>
    </w:p>
    <w:p w14:paraId="6793755F" w14:textId="77777777" w:rsidR="00652505" w:rsidRDefault="00652505" w:rsidP="00652505">
      <w:pPr>
        <w:pStyle w:val="ListParagraph"/>
        <w:numPr>
          <w:ilvl w:val="0"/>
          <w:numId w:val="0"/>
        </w:numPr>
        <w:ind w:left="360"/>
      </w:pPr>
    </w:p>
    <w:p w14:paraId="4D701AE5" w14:textId="77777777" w:rsidR="00652505" w:rsidRDefault="00652505" w:rsidP="00652505">
      <w:pPr>
        <w:pStyle w:val="ListParagraph"/>
        <w:numPr>
          <w:ilvl w:val="1"/>
          <w:numId w:val="1"/>
        </w:numPr>
      </w:pPr>
      <w:r>
        <w:t>Anti-terrorism campaigns showing the pain and damage caused by terrorist attacks;</w:t>
      </w:r>
    </w:p>
    <w:p w14:paraId="20A4E6B7" w14:textId="77777777" w:rsidR="00652505" w:rsidRDefault="00652505" w:rsidP="00652505">
      <w:pPr>
        <w:pStyle w:val="ListParagraph"/>
        <w:numPr>
          <w:ilvl w:val="0"/>
          <w:numId w:val="0"/>
        </w:numPr>
        <w:ind w:left="1080"/>
      </w:pPr>
    </w:p>
    <w:p w14:paraId="60C4AFFC" w14:textId="77777777" w:rsidR="00652505" w:rsidRDefault="00652505" w:rsidP="00652505">
      <w:pPr>
        <w:pStyle w:val="ListParagraph"/>
        <w:numPr>
          <w:ilvl w:val="1"/>
          <w:numId w:val="1"/>
        </w:numPr>
      </w:pPr>
      <w:r>
        <w:t>Social media campaigns, possibly including testimonials of families, former radicalized youth, and former foreign terrorist fighters;</w:t>
      </w:r>
    </w:p>
    <w:p w14:paraId="211FB6CE" w14:textId="081B28FE" w:rsidR="00AA4EC4" w:rsidRDefault="00AA4EC4" w:rsidP="00652505">
      <w:pPr>
        <w:pStyle w:val="ListParagraph"/>
        <w:numPr>
          <w:ilvl w:val="0"/>
          <w:numId w:val="0"/>
        </w:numPr>
        <w:ind w:left="360"/>
      </w:pPr>
    </w:p>
    <w:p w14:paraId="4513172C" w14:textId="77777777" w:rsidR="00652505" w:rsidRDefault="00652505" w:rsidP="00652505">
      <w:pPr>
        <w:pStyle w:val="ListParagraph"/>
      </w:pPr>
      <w:commentRangeStart w:id="23"/>
      <w:r w:rsidRPr="00652505">
        <w:rPr>
          <w:i/>
        </w:rPr>
        <w:lastRenderedPageBreak/>
        <w:t>Draws attention</w:t>
      </w:r>
      <w:r w:rsidRPr="00652505">
        <w:t xml:space="preserve"> to </w:t>
      </w:r>
      <w:r>
        <w:t>the paramount role that women must have in counter-terrorism efforts, especially by:</w:t>
      </w:r>
    </w:p>
    <w:p w14:paraId="553ED9C2" w14:textId="77777777" w:rsidR="00652505" w:rsidRDefault="00652505" w:rsidP="00652505">
      <w:pPr>
        <w:pStyle w:val="ListParagraph"/>
        <w:numPr>
          <w:ilvl w:val="0"/>
          <w:numId w:val="0"/>
        </w:numPr>
        <w:ind w:left="360"/>
      </w:pPr>
    </w:p>
    <w:p w14:paraId="086CBC7E" w14:textId="77777777" w:rsidR="00652505" w:rsidRDefault="00652505" w:rsidP="00652505">
      <w:pPr>
        <w:pStyle w:val="ListParagraph"/>
        <w:numPr>
          <w:ilvl w:val="1"/>
          <w:numId w:val="1"/>
        </w:numPr>
      </w:pPr>
      <w:commentRangeStart w:id="24"/>
      <w:r>
        <w:t>Being</w:t>
      </w:r>
      <w:commentRangeEnd w:id="24"/>
      <w:r w:rsidR="00104D7C">
        <w:rPr>
          <w:rStyle w:val="CommentReference"/>
        </w:rPr>
        <w:commentReference w:id="24"/>
      </w:r>
      <w:r>
        <w:t xml:space="preserve"> role models and positive influences for their families and communities;</w:t>
      </w:r>
    </w:p>
    <w:p w14:paraId="7400F6F5" w14:textId="77777777" w:rsidR="00652505" w:rsidRDefault="00652505" w:rsidP="00652505">
      <w:pPr>
        <w:pStyle w:val="ListParagraph"/>
        <w:numPr>
          <w:ilvl w:val="0"/>
          <w:numId w:val="0"/>
        </w:numPr>
        <w:ind w:left="1080"/>
      </w:pPr>
    </w:p>
    <w:p w14:paraId="4E87E884" w14:textId="67896F73" w:rsidR="00652505" w:rsidRDefault="00652505" w:rsidP="00652505">
      <w:pPr>
        <w:pStyle w:val="ListParagraph"/>
        <w:numPr>
          <w:ilvl w:val="1"/>
          <w:numId w:val="1"/>
        </w:numPr>
      </w:pPr>
      <w:r>
        <w:t>Participat</w:t>
      </w:r>
      <w:ins w:id="26" w:author="Kaitlin Sandin" w:date="2016-03-29T19:28:00Z">
        <w:r w:rsidR="00104D7C">
          <w:t>e</w:t>
        </w:r>
      </w:ins>
      <w:del w:id="27" w:author="Kaitlin Sandin" w:date="2016-03-29T19:28:00Z">
        <w:r w:rsidDel="00104D7C">
          <w:delText>ing</w:delText>
        </w:r>
      </w:del>
      <w:r>
        <w:t xml:space="preserve"> actively in Peacekeeping operations through </w:t>
      </w:r>
      <w:r w:rsidR="004D1962">
        <w:t>organizations</w:t>
      </w:r>
      <w:r>
        <w:t xml:space="preserve"> supporting women empowerment like UN Women;</w:t>
      </w:r>
    </w:p>
    <w:commentRangeEnd w:id="23"/>
    <w:p w14:paraId="709E620C" w14:textId="23691FD3" w:rsidR="00EA4EB3" w:rsidRDefault="00104D7C" w:rsidP="00652505">
      <w:pPr>
        <w:pStyle w:val="ListParagraph"/>
        <w:numPr>
          <w:ilvl w:val="0"/>
          <w:numId w:val="0"/>
        </w:numPr>
        <w:ind w:left="360"/>
      </w:pPr>
      <w:r>
        <w:rPr>
          <w:rStyle w:val="CommentReference"/>
        </w:rPr>
        <w:commentReference w:id="23"/>
      </w:r>
    </w:p>
    <w:p w14:paraId="04B06D96" w14:textId="01D6C62E" w:rsidR="004D1962" w:rsidRDefault="004D1962" w:rsidP="004D1962">
      <w:pPr>
        <w:pStyle w:val="ListParagraph"/>
      </w:pPr>
      <w:r w:rsidRPr="004D1962">
        <w:rPr>
          <w:i/>
        </w:rPr>
        <w:t>Encourages</w:t>
      </w:r>
      <w:r>
        <w:t xml:space="preserve"> Member States to consider the </w:t>
      </w:r>
      <w:commentRangeStart w:id="28"/>
      <w:r>
        <w:t>Sustainable Development Goals (SDGs</w:t>
      </w:r>
      <w:commentRangeEnd w:id="28"/>
      <w:r w:rsidR="00104D7C">
        <w:rPr>
          <w:rStyle w:val="CommentReference"/>
        </w:rPr>
        <w:commentReference w:id="28"/>
      </w:r>
      <w:r>
        <w:t xml:space="preserve">) aiming at the betterment of people as a driving force in the context of peace and security in conjunction with respective regional organizations pursuant of Article 52 of the </w:t>
      </w:r>
      <w:ins w:id="29" w:author="Kaitlin Sandin" w:date="2016-03-29T19:28:00Z">
        <w:r w:rsidR="00104D7C">
          <w:rPr>
            <w:i/>
          </w:rPr>
          <w:t xml:space="preserve">Charter of the United Nations </w:t>
        </w:r>
        <w:r w:rsidR="00104D7C">
          <w:t xml:space="preserve">(1945) </w:t>
        </w:r>
      </w:ins>
      <w:del w:id="30" w:author="Kaitlin Sandin" w:date="2016-03-29T19:28:00Z">
        <w:r w:rsidDel="00104D7C">
          <w:delText xml:space="preserve">United Nations Charter </w:delText>
        </w:r>
      </w:del>
      <w:r>
        <w:t>in the following ways:</w:t>
      </w:r>
    </w:p>
    <w:p w14:paraId="353C9CC7" w14:textId="77777777" w:rsidR="004D1962" w:rsidRDefault="004D1962" w:rsidP="004D1962">
      <w:pPr>
        <w:pStyle w:val="ListParagraph"/>
        <w:numPr>
          <w:ilvl w:val="0"/>
          <w:numId w:val="0"/>
        </w:numPr>
        <w:ind w:left="360"/>
      </w:pPr>
    </w:p>
    <w:p w14:paraId="7F68BBF3" w14:textId="185E4317" w:rsidR="004D1962" w:rsidRDefault="004D1962" w:rsidP="004D1962">
      <w:pPr>
        <w:pStyle w:val="ListParagraph"/>
        <w:numPr>
          <w:ilvl w:val="1"/>
          <w:numId w:val="1"/>
        </w:numPr>
      </w:pPr>
      <w:r>
        <w:t>Ensur</w:t>
      </w:r>
      <w:ins w:id="31" w:author="Kaitlin Sandin" w:date="2016-03-29T19:28:00Z">
        <w:r w:rsidR="00104D7C">
          <w:t>e</w:t>
        </w:r>
      </w:ins>
      <w:del w:id="32" w:author="Kaitlin Sandin" w:date="2016-03-29T19:28:00Z">
        <w:r w:rsidDel="00104D7C">
          <w:delText>ing</w:delText>
        </w:r>
      </w:del>
      <w:r>
        <w:t xml:space="preserve"> the protection of all persons, especially women and children, refugees and nationals in conflict areas and areas with potential conflict by addressing the deep rooted causes of terrorism such as extreme poverty, social exclusion, lack of education, government institutional weakness, and the lack of prospective opportunities, and collaborating on regional best practices;</w:t>
      </w:r>
    </w:p>
    <w:p w14:paraId="46FAAC10" w14:textId="77777777" w:rsidR="004D1962" w:rsidRDefault="004D1962" w:rsidP="004D1962">
      <w:pPr>
        <w:pStyle w:val="ListParagraph"/>
        <w:numPr>
          <w:ilvl w:val="0"/>
          <w:numId w:val="0"/>
        </w:numPr>
        <w:ind w:left="1080"/>
      </w:pPr>
    </w:p>
    <w:p w14:paraId="6FFF5CC6" w14:textId="77777777" w:rsidR="004D1962" w:rsidRDefault="004D1962" w:rsidP="004D1962">
      <w:pPr>
        <w:pStyle w:val="ListParagraph"/>
        <w:numPr>
          <w:ilvl w:val="1"/>
          <w:numId w:val="1"/>
        </w:numPr>
      </w:pPr>
      <w:r>
        <w:t>Expand</w:t>
      </w:r>
      <w:del w:id="33" w:author="Kaitlin Sandin" w:date="2016-03-29T19:28:00Z">
        <w:r w:rsidDel="00104D7C">
          <w:delText>ing</w:delText>
        </w:r>
      </w:del>
      <w:r>
        <w:t xml:space="preserve"> upon the implementation of the SDGs for the betterment of all peoples and the maintenance of international peace and security by promoting transparency and collaboration on international, regional, and subregional levels through NGOs, regional organizations, and UN bodies including the Counter Terrorism Implementation Task Force (CTITF);</w:t>
      </w:r>
    </w:p>
    <w:p w14:paraId="7A0D92DC" w14:textId="77777777" w:rsidR="004D1962" w:rsidRDefault="004D1962" w:rsidP="004D1962"/>
    <w:p w14:paraId="1E30DFBD" w14:textId="0916C1DE" w:rsidR="00DE55F2" w:rsidRPr="004D1962" w:rsidRDefault="004D1962" w:rsidP="004D1962">
      <w:pPr>
        <w:pStyle w:val="ListParagraph"/>
        <w:rPr>
          <w:rFonts w:eastAsia="Times New Roman"/>
        </w:rPr>
      </w:pPr>
      <w:r w:rsidRPr="004D1962">
        <w:rPr>
          <w:i/>
        </w:rPr>
        <w:t>Decides</w:t>
      </w:r>
      <w:r>
        <w:t xml:space="preserve"> to remain actively seized of the matter.</w:t>
      </w:r>
    </w:p>
    <w:sectPr w:rsidR="00DE55F2" w:rsidRPr="004D1962" w:rsidSect="00A27107">
      <w:headerReference w:type="first" r:id="rId9"/>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itlin Sandin" w:date="2016-03-29T19:15:00Z" w:initials="KS">
    <w:p w14:paraId="7E7EB1F9" w14:textId="64B8F2D2" w:rsidR="006427FE" w:rsidRDefault="006427FE">
      <w:pPr>
        <w:pStyle w:val="CommentText"/>
      </w:pPr>
      <w:r>
        <w:rPr>
          <w:rStyle w:val="CommentReference"/>
        </w:rPr>
        <w:annotationRef/>
      </w:r>
      <w:r>
        <w:t>Good job incorporating my edits from your previous draft on this</w:t>
      </w:r>
    </w:p>
  </w:comment>
  <w:comment w:id="13" w:author="Kaitlin Sandin" w:date="2016-03-29T19:15:00Z" w:initials="KS">
    <w:p w14:paraId="3E3D5D24" w14:textId="48E12BB7" w:rsidR="006427FE" w:rsidRDefault="006427FE">
      <w:pPr>
        <w:pStyle w:val="CommentText"/>
      </w:pPr>
      <w:r>
        <w:rPr>
          <w:rStyle w:val="CommentReference"/>
        </w:rPr>
        <w:annotationRef/>
      </w:r>
      <w:r>
        <w:t>Good!</w:t>
      </w:r>
    </w:p>
  </w:comment>
  <w:comment w:id="17" w:author="Jade Palmer" w:date="2016-03-29T18:49:00Z" w:initials="JP">
    <w:p w14:paraId="0F9A64DB" w14:textId="6F8EE2B0" w:rsidR="006427FE" w:rsidRDefault="006427FE">
      <w:pPr>
        <w:pStyle w:val="CommentText"/>
      </w:pPr>
      <w:r>
        <w:rPr>
          <w:rStyle w:val="CommentReference"/>
        </w:rPr>
        <w:annotationRef/>
      </w:r>
      <w:r>
        <w:t>Education is not within the mandate of the SC. Consider delegating this responsibility to a better suited UN body (UNICEF, UNESCO, etc.) Or at least including them in the language of this operative clause. How can the SC support these bodies in ways that are within its mandate?</w:t>
      </w:r>
    </w:p>
  </w:comment>
  <w:comment w:id="18" w:author="Kaitlin Sandin" w:date="2016-03-29T19:21:00Z" w:initials="KS">
    <w:p w14:paraId="1E544D70" w14:textId="7620A7CC" w:rsidR="006427FE" w:rsidRDefault="006427FE">
      <w:pPr>
        <w:pStyle w:val="CommentText"/>
      </w:pPr>
      <w:r>
        <w:rPr>
          <w:rStyle w:val="CommentReference"/>
        </w:rPr>
        <w:annotationRef/>
      </w:r>
      <w:r>
        <w:t>This is a pretty general clause and should therefore be moved near the end of this paper</w:t>
      </w:r>
    </w:p>
  </w:comment>
  <w:comment w:id="19" w:author="Kaitlin Sandin" w:date="2016-03-29T19:21:00Z" w:initials="KS">
    <w:p w14:paraId="2958A662" w14:textId="0F19A1D9" w:rsidR="006427FE" w:rsidRDefault="006427FE">
      <w:pPr>
        <w:pStyle w:val="CommentText"/>
      </w:pPr>
      <w:r>
        <w:rPr>
          <w:rStyle w:val="CommentReference"/>
        </w:rPr>
        <w:annotationRef/>
      </w:r>
      <w:r>
        <w:t>Good!</w:t>
      </w:r>
    </w:p>
  </w:comment>
  <w:comment w:id="21" w:author="Kaitlin Sandin" w:date="2016-03-29T19:26:00Z" w:initials="KS">
    <w:p w14:paraId="6A16C622" w14:textId="2C72F5D9" w:rsidR="006427FE" w:rsidRDefault="006427FE">
      <w:pPr>
        <w:pStyle w:val="CommentText"/>
      </w:pPr>
      <w:r>
        <w:rPr>
          <w:rStyle w:val="CommentReference"/>
        </w:rPr>
        <w:annotationRef/>
      </w:r>
      <w:r>
        <w:t xml:space="preserve">You need present tense verbs at the beginning of every sub clause. Please make sure you fix this in every </w:t>
      </w:r>
      <w:proofErr w:type="spellStart"/>
      <w:r>
        <w:t>subclause</w:t>
      </w:r>
      <w:proofErr w:type="spellEnd"/>
      <w:r>
        <w:t xml:space="preserve"> in this paper.</w:t>
      </w:r>
      <w:r w:rsidR="00104D7C">
        <w:t xml:space="preserve"> Consult working paper B if you are unsure what I mean.</w:t>
      </w:r>
    </w:p>
  </w:comment>
  <w:comment w:id="22" w:author="Kaitlin Sandin" w:date="2016-03-29T19:26:00Z" w:initials="KS">
    <w:p w14:paraId="467AE0A9" w14:textId="4364BE42" w:rsidR="00104D7C" w:rsidRDefault="00104D7C">
      <w:pPr>
        <w:pStyle w:val="CommentText"/>
      </w:pPr>
      <w:r>
        <w:rPr>
          <w:rStyle w:val="CommentReference"/>
        </w:rPr>
        <w:annotationRef/>
      </w:r>
      <w:r>
        <w:t>Verb please</w:t>
      </w:r>
    </w:p>
  </w:comment>
  <w:comment w:id="24" w:author="Kaitlin Sandin" w:date="2016-03-29T19:28:00Z" w:initials="KS">
    <w:p w14:paraId="100F2561" w14:textId="64BA26F8" w:rsidR="00104D7C" w:rsidRDefault="00104D7C">
      <w:pPr>
        <w:pStyle w:val="CommentText"/>
      </w:pPr>
      <w:r>
        <w:rPr>
          <w:rStyle w:val="CommentReference"/>
        </w:rPr>
        <w:annotationRef/>
      </w:r>
      <w:r>
        <w:t>This verb doesn’t quite work here. No “-</w:t>
      </w:r>
      <w:proofErr w:type="spellStart"/>
      <w:r>
        <w:t>ing</w:t>
      </w:r>
      <w:proofErr w:type="spellEnd"/>
      <w:r>
        <w:t>” verbs! Present tense only.</w:t>
      </w:r>
      <w:bookmarkStart w:id="25" w:name="_GoBack"/>
      <w:bookmarkEnd w:id="25"/>
    </w:p>
  </w:comment>
  <w:comment w:id="23" w:author="Kaitlin Sandin" w:date="2016-03-29T19:27:00Z" w:initials="KS">
    <w:p w14:paraId="055CB46A" w14:textId="7B5E9201" w:rsidR="00104D7C" w:rsidRDefault="00104D7C">
      <w:pPr>
        <w:pStyle w:val="CommentText"/>
      </w:pPr>
      <w:r>
        <w:rPr>
          <w:rStyle w:val="CommentReference"/>
        </w:rPr>
        <w:annotationRef/>
      </w:r>
      <w:r>
        <w:t>This clause is more general and therefore should be moved to the end of the operative clauses (before the “seized” clause)</w:t>
      </w:r>
    </w:p>
  </w:comment>
  <w:comment w:id="28" w:author="Kaitlin Sandin" w:date="2016-03-29T19:27:00Z" w:initials="KS">
    <w:p w14:paraId="012EFA73" w14:textId="00A18FC6" w:rsidR="00104D7C" w:rsidRDefault="00104D7C">
      <w:pPr>
        <w:pStyle w:val="CommentText"/>
      </w:pPr>
      <w:r>
        <w:rPr>
          <w:rStyle w:val="CommentReference"/>
        </w:rPr>
        <w:annotationRef/>
      </w:r>
      <w:r>
        <w:t xml:space="preserve">Please specify which SDGs you </w:t>
      </w:r>
      <w:r>
        <w:t>are referring to in this clause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A69A6B" w15:done="0"/>
  <w15:commentEx w15:paraId="0F9A64DB" w15:done="0"/>
  <w15:commentEx w15:paraId="1A9D21F7" w15:done="0"/>
  <w15:commentEx w15:paraId="59DFBB4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A17EB" w14:textId="77777777" w:rsidR="006427FE" w:rsidRDefault="006427FE" w:rsidP="00654308">
      <w:r>
        <w:separator/>
      </w:r>
    </w:p>
  </w:endnote>
  <w:endnote w:type="continuationSeparator" w:id="0">
    <w:p w14:paraId="2D49E70B" w14:textId="77777777" w:rsidR="006427FE" w:rsidRDefault="006427FE"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B7BE5" w14:textId="77777777" w:rsidR="006427FE" w:rsidRDefault="006427FE" w:rsidP="00654308">
      <w:r>
        <w:separator/>
      </w:r>
    </w:p>
  </w:footnote>
  <w:footnote w:type="continuationSeparator" w:id="0">
    <w:p w14:paraId="764E675F" w14:textId="77777777" w:rsidR="006427FE" w:rsidRDefault="006427FE" w:rsidP="006543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AD8D7" w14:textId="77777777" w:rsidR="006427FE" w:rsidRDefault="006427FE" w:rsidP="00A27107">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514B3BA6" w:rsidR="006427FE" w:rsidRPr="0017437C" w:rsidRDefault="006427FE" w:rsidP="00A27107">
    <w:pPr>
      <w:pStyle w:val="Title"/>
    </w:pPr>
    <w:r w:rsidRPr="0017437C">
      <w:t xml:space="preserve">National Model United Nations • NY </w:t>
    </w:r>
    <w:r>
      <w:t>–</w:t>
    </w:r>
    <w:r w:rsidRPr="0017437C">
      <w:t xml:space="preserve"> Working Paper Template</w:t>
    </w:r>
    <w:r>
      <w:t xml:space="preserve"> (Resolutions)</w:t>
    </w:r>
  </w:p>
  <w:p w14:paraId="18F9F36B" w14:textId="77777777" w:rsidR="006427FE" w:rsidRPr="004F7386" w:rsidRDefault="006427FE" w:rsidP="00A27107"/>
  <w:p w14:paraId="47FC1B06" w14:textId="77777777" w:rsidR="006427FE" w:rsidRPr="004F7386" w:rsidRDefault="006427FE" w:rsidP="00A27107">
    <w:r w:rsidRPr="004F7386">
      <w:t xml:space="preserve">This template should be used for all </w:t>
    </w:r>
    <w:r w:rsidRPr="00AC369E">
      <w:rPr>
        <w:rStyle w:val="Strong"/>
      </w:rPr>
      <w:t>resolution-writing committees</w:t>
    </w:r>
    <w:r w:rsidRPr="004F7386">
      <w:t xml:space="preserve"> at NMUN•NY.</w:t>
    </w:r>
    <w:r>
      <w:t xml:space="preserve"> </w:t>
    </w:r>
    <w:r w:rsidRPr="004F7386">
      <w:t>In submitting this</w:t>
    </w:r>
    <w:r>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6427FE" w:rsidRPr="004F7386" w:rsidRDefault="006427FE" w:rsidP="00A27107"/>
  <w:p w14:paraId="447D9834" w14:textId="2FB1E8E9" w:rsidR="006427FE" w:rsidRPr="004F7386" w:rsidRDefault="006427FE" w:rsidP="00A27107">
    <w:r w:rsidRPr="00CB2914">
      <w:t xml:space="preserve">Please replace the sample text below with your own </w:t>
    </w:r>
    <w:r>
      <w:t>original text, add</w:t>
    </w:r>
    <w:r w:rsidRPr="00CB2914">
      <w:t xml:space="preserve"> clauses as needed</w:t>
    </w:r>
    <w:r>
      <w:t>, and apply the formatting S</w:t>
    </w:r>
    <w:r w:rsidRPr="00CB2914">
      <w:t xml:space="preserve">tyles </w:t>
    </w:r>
    <w:r w:rsidRPr="007B6464">
      <w:rPr>
        <w:b/>
      </w:rPr>
      <w:t>(</w:t>
    </w:r>
    <w:r>
      <w:rPr>
        <w:b/>
      </w:rPr>
      <w:t xml:space="preserve">*Committee Name </w:t>
    </w:r>
    <w:r>
      <w:t xml:space="preserve">for the first line of the working paper; </w:t>
    </w:r>
    <w:r w:rsidRPr="007B6464">
      <w:rPr>
        <w:b/>
      </w:rPr>
      <w:t>*</w:t>
    </w:r>
    <w:proofErr w:type="spellStart"/>
    <w:r w:rsidRPr="007B6464">
      <w:rPr>
        <w:b/>
      </w:rPr>
      <w:t>Preambular</w:t>
    </w:r>
    <w:proofErr w:type="spellEnd"/>
    <w:r w:rsidRPr="007B6464">
      <w:rPr>
        <w:b/>
      </w:rPr>
      <w:t xml:space="preserve"> Clause</w:t>
    </w:r>
    <w:r>
      <w:t xml:space="preserve"> for </w:t>
    </w:r>
    <w:proofErr w:type="spellStart"/>
    <w:r>
      <w:t>preambular</w:t>
    </w:r>
    <w:proofErr w:type="spellEnd"/>
    <w:r>
      <w:t xml:space="preserve"> clauses;</w:t>
    </w:r>
    <w:r w:rsidRPr="00CB2914">
      <w:t xml:space="preserve"> and </w:t>
    </w:r>
    <w:r w:rsidRPr="007B6464">
      <w:rPr>
        <w:b/>
      </w:rPr>
      <w:t>*Operative Clause</w:t>
    </w:r>
    <w:r w:rsidRPr="00CB2914">
      <w:t xml:space="preserve"> for operatives). </w:t>
    </w:r>
    <w:r w:rsidRPr="007F4D1C">
      <w:t>Please keep these instructions in the working paper; they will b</w:t>
    </w:r>
    <w:r>
      <w:t>e deleted by the D</w:t>
    </w:r>
    <w:r w:rsidRPr="007F4D1C">
      <w:t xml:space="preserve">ais </w:t>
    </w:r>
    <w:r>
      <w:t xml:space="preserve">when the working paper is accepted </w:t>
    </w:r>
    <w:r w:rsidRPr="007F4D1C">
      <w:t>as a draft resolution.</w:t>
    </w:r>
  </w:p>
  <w:p w14:paraId="2144D46A" w14:textId="77777777" w:rsidR="006427FE" w:rsidRPr="004F7386" w:rsidRDefault="006427FE" w:rsidP="00A27107"/>
  <w:p w14:paraId="6895B1F5" w14:textId="32C537B5" w:rsidR="006427FE" w:rsidRPr="004F7386" w:rsidRDefault="006427FE" w:rsidP="00A27107">
    <w:r w:rsidRPr="004F7386">
      <w:t xml:space="preserve">If you are using Google Docs to draft your working paper, please be advised that formatting will not transfer </w:t>
    </w:r>
    <w:r>
      <w:t xml:space="preserve">easily </w:t>
    </w:r>
    <w:r w:rsidRPr="004F7386">
      <w:t>bet</w:t>
    </w:r>
    <w:r>
      <w:t>ween Google Docs and Word</w:t>
    </w:r>
    <w:r w:rsidRPr="004F7386">
      <w:t>.</w:t>
    </w:r>
    <w:r>
      <w:t xml:space="preserve"> </w:t>
    </w:r>
    <w:r w:rsidRPr="00CB2914">
      <w:t>Accordingly, please carefully transfer your material into this template and ensure that everything is formatted correctly, using the Styles provided in this document</w:t>
    </w:r>
    <w:r>
      <w:t>, before submitting to the Dais</w:t>
    </w:r>
    <w:r w:rsidRPr="00CB2914">
      <w:t>.</w:t>
    </w:r>
    <w:r w:rsidRPr="004F7386">
      <w:t xml:space="preserve"> </w:t>
    </w:r>
  </w:p>
  <w:p w14:paraId="51D900D5" w14:textId="77777777" w:rsidR="006427FE" w:rsidRPr="00DD38A8" w:rsidRDefault="006427FE" w:rsidP="00A27107"/>
  <w:p w14:paraId="0D01DCC0" w14:textId="37206C73" w:rsidR="006427FE" w:rsidRPr="00DD38A8" w:rsidRDefault="006427FE" w:rsidP="00A27107">
    <w:r w:rsidRPr="006B2896">
      <w:rPr>
        <w:rStyle w:val="Strong"/>
      </w:rPr>
      <w:t>Code:</w:t>
    </w:r>
    <w:r w:rsidRPr="00DD38A8">
      <w:t xml:space="preserve"> </w:t>
    </w:r>
    <w:ins w:id="34" w:author="Kaitlin Sandin" w:date="2016-03-29T19:12:00Z">
      <w:r>
        <w:t>Working Paper C</w:t>
      </w:r>
    </w:ins>
  </w:p>
  <w:p w14:paraId="1B7E5E69" w14:textId="4A495582" w:rsidR="006427FE" w:rsidRPr="00DD38A8" w:rsidRDefault="006427FE" w:rsidP="00A27107">
    <w:r w:rsidRPr="006B2896">
      <w:rPr>
        <w:rStyle w:val="Strong"/>
      </w:rPr>
      <w:t>Committee:</w:t>
    </w:r>
    <w:r>
      <w:t xml:space="preserve"> Security Council</w:t>
    </w:r>
    <w:ins w:id="35" w:author="Kaitlin Sandin" w:date="2016-03-29T19:13:00Z">
      <w:r>
        <w:t xml:space="preserve"> A</w:t>
      </w:r>
    </w:ins>
  </w:p>
  <w:p w14:paraId="59F89F82" w14:textId="3A192D39" w:rsidR="006427FE" w:rsidRPr="00DD38A8" w:rsidRDefault="006427FE" w:rsidP="00CB2914">
    <w:r w:rsidRPr="006B2896">
      <w:rPr>
        <w:rStyle w:val="Strong"/>
      </w:rPr>
      <w:t>Topic:</w:t>
    </w:r>
    <w:r>
      <w:t xml:space="preserve"> </w:t>
    </w:r>
    <w:r w:rsidRPr="001516A9">
      <w:t>Threats to International Peace and Security Caused by Terrorist Acts</w:t>
    </w:r>
  </w:p>
  <w:p w14:paraId="6F370AF6" w14:textId="014D997C" w:rsidR="006427FE" w:rsidRDefault="006427FE" w:rsidP="00A27107">
    <w:r w:rsidRPr="006B2896">
      <w:rPr>
        <w:rStyle w:val="Strong"/>
      </w:rPr>
      <w:t>Sponsors:</w:t>
    </w:r>
    <w:r w:rsidRPr="001516A9">
      <w:t xml:space="preserve"> </w:t>
    </w:r>
    <w:r w:rsidRPr="009D48EE">
      <w:t xml:space="preserve">Angola, </w:t>
    </w:r>
    <w:r w:rsidRPr="00973BA5">
      <w:t>Chad</w:t>
    </w:r>
    <w:r>
      <w:t xml:space="preserve">, </w:t>
    </w:r>
    <w:r w:rsidRPr="009D48EE">
      <w:t>Chile, France, Jordan, New Zealand, Lithuania, Nigeria, Russian Federation, Spain, United Kingdom, United States of America, Venezuela</w:t>
    </w:r>
  </w:p>
  <w:p w14:paraId="19680349" w14:textId="59562824" w:rsidR="006427FE" w:rsidRDefault="006427FE" w:rsidP="00A27107">
    <w:r w:rsidRPr="006B2896">
      <w:rPr>
        <w:rStyle w:val="Strong"/>
      </w:rPr>
      <w:t>Signatories:</w:t>
    </w:r>
    <w:r>
      <w:rPr>
        <w:rStyle w:val="Strong"/>
      </w:rPr>
      <w:t xml:space="preserve"> </w:t>
    </w:r>
    <w:r>
      <w:rPr>
        <w:rStyle w:val="Strong"/>
        <w:b w:val="0"/>
      </w:rPr>
      <w:t xml:space="preserve">China, </w:t>
    </w:r>
    <w:r>
      <w:t>Malaysia</w:t>
    </w:r>
  </w:p>
  <w:p w14:paraId="4652BA79" w14:textId="77777777" w:rsidR="006427FE" w:rsidRDefault="006427FE" w:rsidP="00A27107">
    <w:pPr>
      <w:pStyle w:val="DividerNMUN"/>
    </w:pPr>
  </w:p>
  <w:p w14:paraId="6EC87B36" w14:textId="77777777" w:rsidR="006427FE" w:rsidRPr="00D03D7A" w:rsidRDefault="006427FE" w:rsidP="00A2710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82F5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7A0A8B2"/>
    <w:lvl w:ilvl="0">
      <w:start w:val="1"/>
      <w:numFmt w:val="decimal"/>
      <w:lvlText w:val="%1."/>
      <w:lvlJc w:val="left"/>
      <w:pPr>
        <w:tabs>
          <w:tab w:val="num" w:pos="1800"/>
        </w:tabs>
        <w:ind w:left="1800" w:hanging="360"/>
      </w:pPr>
    </w:lvl>
  </w:abstractNum>
  <w:abstractNum w:abstractNumId="2">
    <w:nsid w:val="FFFFFF7D"/>
    <w:multiLevelType w:val="singleLevel"/>
    <w:tmpl w:val="5EDA5674"/>
    <w:lvl w:ilvl="0">
      <w:start w:val="1"/>
      <w:numFmt w:val="decimal"/>
      <w:lvlText w:val="%1."/>
      <w:lvlJc w:val="left"/>
      <w:pPr>
        <w:tabs>
          <w:tab w:val="num" w:pos="1440"/>
        </w:tabs>
        <w:ind w:left="1440" w:hanging="360"/>
      </w:pPr>
    </w:lvl>
  </w:abstractNum>
  <w:abstractNum w:abstractNumId="3">
    <w:nsid w:val="FFFFFF7E"/>
    <w:multiLevelType w:val="singleLevel"/>
    <w:tmpl w:val="1ABAD746"/>
    <w:lvl w:ilvl="0">
      <w:start w:val="1"/>
      <w:numFmt w:val="decimal"/>
      <w:lvlText w:val="%1."/>
      <w:lvlJc w:val="left"/>
      <w:pPr>
        <w:tabs>
          <w:tab w:val="num" w:pos="1080"/>
        </w:tabs>
        <w:ind w:left="1080" w:hanging="360"/>
      </w:pPr>
    </w:lvl>
  </w:abstractNum>
  <w:abstractNum w:abstractNumId="4">
    <w:nsid w:val="FFFFFF7F"/>
    <w:multiLevelType w:val="singleLevel"/>
    <w:tmpl w:val="249E44FA"/>
    <w:lvl w:ilvl="0">
      <w:start w:val="1"/>
      <w:numFmt w:val="decimal"/>
      <w:lvlText w:val="%1."/>
      <w:lvlJc w:val="left"/>
      <w:pPr>
        <w:tabs>
          <w:tab w:val="num" w:pos="720"/>
        </w:tabs>
        <w:ind w:left="720" w:hanging="360"/>
      </w:pPr>
    </w:lvl>
  </w:abstractNum>
  <w:abstractNum w:abstractNumId="5">
    <w:nsid w:val="FFFFFF80"/>
    <w:multiLevelType w:val="singleLevel"/>
    <w:tmpl w:val="FB487F0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D1641A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EE4765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E8EB6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10EA614"/>
    <w:lvl w:ilvl="0">
      <w:start w:val="1"/>
      <w:numFmt w:val="decimal"/>
      <w:lvlText w:val="%1."/>
      <w:lvlJc w:val="left"/>
      <w:pPr>
        <w:tabs>
          <w:tab w:val="num" w:pos="360"/>
        </w:tabs>
        <w:ind w:left="360" w:hanging="360"/>
      </w:pPr>
    </w:lvl>
  </w:abstractNum>
  <w:abstractNum w:abstractNumId="10">
    <w:nsid w:val="FFFFFF89"/>
    <w:multiLevelType w:val="singleLevel"/>
    <w:tmpl w:val="71BA6B52"/>
    <w:lvl w:ilvl="0">
      <w:start w:val="1"/>
      <w:numFmt w:val="bullet"/>
      <w:lvlText w:val=""/>
      <w:lvlJc w:val="left"/>
      <w:pPr>
        <w:tabs>
          <w:tab w:val="num" w:pos="360"/>
        </w:tabs>
        <w:ind w:left="360" w:hanging="360"/>
      </w:pPr>
      <w:rPr>
        <w:rFonts w:ascii="Symbol" w:hAnsi="Symbol" w:hint="default"/>
      </w:rPr>
    </w:lvl>
  </w:abstractNum>
  <w:abstractNum w:abstractNumId="11">
    <w:nsid w:val="388E6D42"/>
    <w:multiLevelType w:val="multilevel"/>
    <w:tmpl w:val="998CF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D33D85"/>
    <w:multiLevelType w:val="multilevel"/>
    <w:tmpl w:val="A73A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3314F1"/>
    <w:multiLevelType w:val="multilevel"/>
    <w:tmpl w:val="4C9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A94430"/>
    <w:multiLevelType w:val="multilevel"/>
    <w:tmpl w:val="4CCE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4144C4"/>
    <w:multiLevelType w:val="multilevel"/>
    <w:tmpl w:val="8B36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06408C"/>
    <w:multiLevelType w:val="multilevel"/>
    <w:tmpl w:val="0DC0E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872A7F"/>
    <w:multiLevelType w:val="multilevel"/>
    <w:tmpl w:val="F73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874141"/>
    <w:multiLevelType w:val="multilevel"/>
    <w:tmpl w:val="314E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A66608"/>
    <w:multiLevelType w:val="multilevel"/>
    <w:tmpl w:val="F90E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EC1DFD"/>
    <w:multiLevelType w:val="multilevel"/>
    <w:tmpl w:val="41A0F0F0"/>
    <w:lvl w:ilvl="0">
      <w:start w:val="1"/>
      <w:numFmt w:val="decimal"/>
      <w:pStyle w:val="ListParagraph"/>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nsid w:val="70D57C60"/>
    <w:multiLevelType w:val="multilevel"/>
    <w:tmpl w:val="8FC28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5"/>
  </w:num>
  <w:num w:numId="14">
    <w:abstractNumId w:val="11"/>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16"/>
    <w:lvlOverride w:ilvl="0">
      <w:lvl w:ilvl="0">
        <w:numFmt w:val="decimal"/>
        <w:lvlText w:val="%1."/>
        <w:lvlJc w:val="left"/>
      </w:lvl>
    </w:lvlOverride>
    <w:lvlOverride w:ilvl="1">
      <w:lvl w:ilvl="1">
        <w:numFmt w:val="lowerLetter"/>
        <w:lvlText w:val="%2."/>
        <w:lvlJc w:val="left"/>
      </w:lvl>
    </w:lvlOverride>
  </w:num>
  <w:num w:numId="17">
    <w:abstractNumId w:val="19"/>
  </w:num>
  <w:num w:numId="18">
    <w:abstractNumId w:val="14"/>
  </w:num>
  <w:num w:numId="19">
    <w:abstractNumId w:val="13"/>
  </w:num>
  <w:num w:numId="20">
    <w:abstractNumId w:val="18"/>
  </w:num>
  <w:num w:numId="21">
    <w:abstractNumId w:val="17"/>
  </w:num>
  <w:num w:numId="22">
    <w:abstractNumId w:val="21"/>
    <w:lvlOverride w:ilvl="2">
      <w:lvl w:ilvl="2">
        <w:numFmt w:val="lowerRoman"/>
        <w:lvlText w:val="%3."/>
        <w:lvlJc w:val="right"/>
      </w:lvl>
    </w:lvlOverride>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08"/>
    <w:rsid w:val="00064EAD"/>
    <w:rsid w:val="00072F93"/>
    <w:rsid w:val="00096EA4"/>
    <w:rsid w:val="00104D7C"/>
    <w:rsid w:val="001516A9"/>
    <w:rsid w:val="001819F8"/>
    <w:rsid w:val="00194B7C"/>
    <w:rsid w:val="001C4192"/>
    <w:rsid w:val="001E3428"/>
    <w:rsid w:val="00211595"/>
    <w:rsid w:val="00244D3C"/>
    <w:rsid w:val="002E022B"/>
    <w:rsid w:val="003F0314"/>
    <w:rsid w:val="003F6393"/>
    <w:rsid w:val="004027B6"/>
    <w:rsid w:val="00447B13"/>
    <w:rsid w:val="004D1962"/>
    <w:rsid w:val="00576921"/>
    <w:rsid w:val="006251AB"/>
    <w:rsid w:val="006427FE"/>
    <w:rsid w:val="00652505"/>
    <w:rsid w:val="0065272D"/>
    <w:rsid w:val="00654308"/>
    <w:rsid w:val="00663E12"/>
    <w:rsid w:val="00697DEE"/>
    <w:rsid w:val="006A7899"/>
    <w:rsid w:val="00702210"/>
    <w:rsid w:val="00703FD2"/>
    <w:rsid w:val="007B6464"/>
    <w:rsid w:val="007F4D1C"/>
    <w:rsid w:val="008268DA"/>
    <w:rsid w:val="00830A3F"/>
    <w:rsid w:val="00876276"/>
    <w:rsid w:val="008A77F2"/>
    <w:rsid w:val="00927675"/>
    <w:rsid w:val="00973BA5"/>
    <w:rsid w:val="009B341D"/>
    <w:rsid w:val="009D48EE"/>
    <w:rsid w:val="009E4B4A"/>
    <w:rsid w:val="00A211F9"/>
    <w:rsid w:val="00A27107"/>
    <w:rsid w:val="00A63F79"/>
    <w:rsid w:val="00A73C99"/>
    <w:rsid w:val="00A75E87"/>
    <w:rsid w:val="00AA4EC4"/>
    <w:rsid w:val="00AA6540"/>
    <w:rsid w:val="00AB4B1D"/>
    <w:rsid w:val="00B35D67"/>
    <w:rsid w:val="00B72142"/>
    <w:rsid w:val="00B731F9"/>
    <w:rsid w:val="00B94ECA"/>
    <w:rsid w:val="00C45483"/>
    <w:rsid w:val="00CA7D44"/>
    <w:rsid w:val="00CB2914"/>
    <w:rsid w:val="00D42D45"/>
    <w:rsid w:val="00D84A1C"/>
    <w:rsid w:val="00DD0350"/>
    <w:rsid w:val="00DE55F2"/>
    <w:rsid w:val="00E07964"/>
    <w:rsid w:val="00E679D5"/>
    <w:rsid w:val="00EA4EB3"/>
    <w:rsid w:val="00EF4832"/>
    <w:rsid w:val="00F02B97"/>
    <w:rsid w:val="00F11D87"/>
    <w:rsid w:val="00F573B1"/>
    <w:rsid w:val="00F57799"/>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79AE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Hyperlink" w:uiPriority="0"/>
    <w:lsdException w:name="Strong" w:semiHidden="0" w:uiPriority="0" w:unhideWhenUsed="0"/>
    <w:lsdException w:name="Emphasis" w:semiHidden="0" w:uiPriority="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54308"/>
    <w:rPr>
      <w:rFonts w:eastAsia="Calibri" w:cs="Times New Roman"/>
      <w:color w:val="auto"/>
      <w:sz w:val="20"/>
      <w:szCs w:val="20"/>
    </w:rPr>
  </w:style>
  <w:style w:type="paragraph" w:styleId="Heading1">
    <w:name w:val="heading 1"/>
    <w:basedOn w:val="Normal"/>
    <w:next w:val="Normal"/>
    <w:link w:val="Heading1Char"/>
    <w:uiPriority w:val="9"/>
    <w:rsid w:val="006543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NMUN">
    <w:name w:val="*Main Text (NMUN)"/>
    <w:basedOn w:val="Normal"/>
    <w:link w:val="MainTextNMUNChar"/>
    <w:rsid w:val="00B35D67"/>
    <w:rPr>
      <w:szCs w:val="16"/>
    </w:rPr>
  </w:style>
  <w:style w:type="character" w:customStyle="1" w:styleId="MainTextNMUNChar">
    <w:name w:val="*Main Text (NMUN) Char"/>
    <w:link w:val="MainTextNMUN"/>
    <w:rsid w:val="00B35D67"/>
    <w:rPr>
      <w:rFonts w:cs="Arial"/>
      <w:szCs w:val="16"/>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aliases w:val="*Operative Clause (NMUN)"/>
    <w:basedOn w:val="Normal"/>
    <w:qFormat/>
    <w:rsid w:val="007B6464"/>
    <w:pPr>
      <w:numPr>
        <w:numId w:val="1"/>
      </w:numPr>
    </w:pPr>
  </w:style>
  <w:style w:type="character" w:styleId="Hyperlink">
    <w:name w:val="Hyperlink"/>
    <w:unhideWhenUsed/>
    <w:rsid w:val="00654308"/>
    <w:rPr>
      <w:color w:val="3333FF"/>
      <w:u w:val="single"/>
    </w:rPr>
  </w:style>
  <w:style w:type="paragraph" w:customStyle="1" w:styleId="CommitteeNameNMUN">
    <w:name w:val="*Committee Name (NMUN)"/>
    <w:basedOn w:val="Normal"/>
    <w:next w:val="Normal"/>
    <w:link w:val="CommitteeNameNMUNChar"/>
    <w:qFormat/>
    <w:rsid w:val="00654308"/>
    <w:rPr>
      <w:rFonts w:eastAsia="Garamond"/>
      <w:i/>
    </w:rPr>
  </w:style>
  <w:style w:type="character" w:customStyle="1" w:styleId="CommitteeNameNMUNChar">
    <w:name w:val="*Committee Name (NMUN) Char"/>
    <w:link w:val="CommitteeNameNMUN"/>
    <w:rsid w:val="00654308"/>
    <w:rPr>
      <w:rFonts w:eastAsia="Garamond" w:cs="Times New Roman"/>
      <w:i/>
      <w:color w:val="auto"/>
      <w:sz w:val="20"/>
      <w:szCs w:val="20"/>
    </w:r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Emphasis">
    <w:name w:val="Emphasis"/>
    <w:aliases w:val="*Italics"/>
    <w:rsid w:val="00654308"/>
    <w:rPr>
      <w:i/>
      <w:iCs/>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customStyle="1" w:styleId="PreambularClauseNMUN">
    <w:name w:val="*Preambular Clause (NMUN)"/>
    <w:basedOn w:val="Normal"/>
    <w:qFormat/>
    <w:rsid w:val="007B6464"/>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6543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paragraph" w:styleId="NormalWeb">
    <w:name w:val="Normal (Web)"/>
    <w:basedOn w:val="Normal"/>
    <w:uiPriority w:val="99"/>
    <w:semiHidden/>
    <w:unhideWhenUsed/>
    <w:rsid w:val="008268DA"/>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3F0314"/>
    <w:rPr>
      <w:sz w:val="18"/>
      <w:szCs w:val="18"/>
    </w:rPr>
  </w:style>
  <w:style w:type="character" w:customStyle="1" w:styleId="BalloonTextChar">
    <w:name w:val="Balloon Text Char"/>
    <w:basedOn w:val="DefaultParagraphFont"/>
    <w:link w:val="BalloonText"/>
    <w:uiPriority w:val="99"/>
    <w:semiHidden/>
    <w:rsid w:val="003F0314"/>
    <w:rPr>
      <w:rFonts w:eastAsia="Calibri" w:cs="Times New Roman"/>
      <w:color w:val="auto"/>
      <w:sz w:val="18"/>
      <w:szCs w:val="18"/>
    </w:rPr>
  </w:style>
  <w:style w:type="character" w:styleId="CommentReference">
    <w:name w:val="annotation reference"/>
    <w:basedOn w:val="DefaultParagraphFont"/>
    <w:uiPriority w:val="99"/>
    <w:semiHidden/>
    <w:unhideWhenUsed/>
    <w:rsid w:val="003F0314"/>
    <w:rPr>
      <w:sz w:val="18"/>
      <w:szCs w:val="18"/>
    </w:rPr>
  </w:style>
  <w:style w:type="paragraph" w:styleId="CommentText">
    <w:name w:val="annotation text"/>
    <w:basedOn w:val="Normal"/>
    <w:link w:val="CommentTextChar"/>
    <w:uiPriority w:val="99"/>
    <w:semiHidden/>
    <w:unhideWhenUsed/>
    <w:rsid w:val="003F0314"/>
    <w:rPr>
      <w:sz w:val="24"/>
      <w:szCs w:val="24"/>
    </w:rPr>
  </w:style>
  <w:style w:type="character" w:customStyle="1" w:styleId="CommentTextChar">
    <w:name w:val="Comment Text Char"/>
    <w:basedOn w:val="DefaultParagraphFont"/>
    <w:link w:val="CommentText"/>
    <w:uiPriority w:val="99"/>
    <w:semiHidden/>
    <w:rsid w:val="003F0314"/>
    <w:rPr>
      <w:rFonts w:eastAsia="Calibri" w:cs="Times New Roman"/>
      <w:color w:val="auto"/>
    </w:rPr>
  </w:style>
  <w:style w:type="paragraph" w:styleId="CommentSubject">
    <w:name w:val="annotation subject"/>
    <w:basedOn w:val="CommentText"/>
    <w:next w:val="CommentText"/>
    <w:link w:val="CommentSubjectChar"/>
    <w:uiPriority w:val="99"/>
    <w:semiHidden/>
    <w:unhideWhenUsed/>
    <w:rsid w:val="003F0314"/>
    <w:rPr>
      <w:b/>
      <w:bCs/>
      <w:sz w:val="20"/>
      <w:szCs w:val="20"/>
    </w:rPr>
  </w:style>
  <w:style w:type="character" w:customStyle="1" w:styleId="CommentSubjectChar">
    <w:name w:val="Comment Subject Char"/>
    <w:basedOn w:val="CommentTextChar"/>
    <w:link w:val="CommentSubject"/>
    <w:uiPriority w:val="99"/>
    <w:semiHidden/>
    <w:rsid w:val="003F0314"/>
    <w:rPr>
      <w:rFonts w:eastAsia="Calibri" w:cs="Times New Roman"/>
      <w:b/>
      <w:bCs/>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Hyperlink" w:uiPriority="0"/>
    <w:lsdException w:name="Strong" w:semiHidden="0" w:uiPriority="0" w:unhideWhenUsed="0"/>
    <w:lsdException w:name="Emphasis" w:semiHidden="0" w:uiPriority="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54308"/>
    <w:rPr>
      <w:rFonts w:eastAsia="Calibri" w:cs="Times New Roman"/>
      <w:color w:val="auto"/>
      <w:sz w:val="20"/>
      <w:szCs w:val="20"/>
    </w:rPr>
  </w:style>
  <w:style w:type="paragraph" w:styleId="Heading1">
    <w:name w:val="heading 1"/>
    <w:basedOn w:val="Normal"/>
    <w:next w:val="Normal"/>
    <w:link w:val="Heading1Char"/>
    <w:uiPriority w:val="9"/>
    <w:rsid w:val="006543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NMUN">
    <w:name w:val="*Main Text (NMUN)"/>
    <w:basedOn w:val="Normal"/>
    <w:link w:val="MainTextNMUNChar"/>
    <w:rsid w:val="00B35D67"/>
    <w:rPr>
      <w:szCs w:val="16"/>
    </w:rPr>
  </w:style>
  <w:style w:type="character" w:customStyle="1" w:styleId="MainTextNMUNChar">
    <w:name w:val="*Main Text (NMUN) Char"/>
    <w:link w:val="MainTextNMUN"/>
    <w:rsid w:val="00B35D67"/>
    <w:rPr>
      <w:rFonts w:cs="Arial"/>
      <w:szCs w:val="16"/>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aliases w:val="*Operative Clause (NMUN)"/>
    <w:basedOn w:val="Normal"/>
    <w:qFormat/>
    <w:rsid w:val="007B6464"/>
    <w:pPr>
      <w:numPr>
        <w:numId w:val="1"/>
      </w:numPr>
    </w:pPr>
  </w:style>
  <w:style w:type="character" w:styleId="Hyperlink">
    <w:name w:val="Hyperlink"/>
    <w:unhideWhenUsed/>
    <w:rsid w:val="00654308"/>
    <w:rPr>
      <w:color w:val="3333FF"/>
      <w:u w:val="single"/>
    </w:rPr>
  </w:style>
  <w:style w:type="paragraph" w:customStyle="1" w:styleId="CommitteeNameNMUN">
    <w:name w:val="*Committee Name (NMUN)"/>
    <w:basedOn w:val="Normal"/>
    <w:next w:val="Normal"/>
    <w:link w:val="CommitteeNameNMUNChar"/>
    <w:qFormat/>
    <w:rsid w:val="00654308"/>
    <w:rPr>
      <w:rFonts w:eastAsia="Garamond"/>
      <w:i/>
    </w:rPr>
  </w:style>
  <w:style w:type="character" w:customStyle="1" w:styleId="CommitteeNameNMUNChar">
    <w:name w:val="*Committee Name (NMUN) Char"/>
    <w:link w:val="CommitteeNameNMUN"/>
    <w:rsid w:val="00654308"/>
    <w:rPr>
      <w:rFonts w:eastAsia="Garamond" w:cs="Times New Roman"/>
      <w:i/>
      <w:color w:val="auto"/>
      <w:sz w:val="20"/>
      <w:szCs w:val="20"/>
    </w:r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Emphasis">
    <w:name w:val="Emphasis"/>
    <w:aliases w:val="*Italics"/>
    <w:rsid w:val="00654308"/>
    <w:rPr>
      <w:i/>
      <w:iCs/>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customStyle="1" w:styleId="PreambularClauseNMUN">
    <w:name w:val="*Preambular Clause (NMUN)"/>
    <w:basedOn w:val="Normal"/>
    <w:qFormat/>
    <w:rsid w:val="007B6464"/>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6543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paragraph" w:styleId="NormalWeb">
    <w:name w:val="Normal (Web)"/>
    <w:basedOn w:val="Normal"/>
    <w:uiPriority w:val="99"/>
    <w:semiHidden/>
    <w:unhideWhenUsed/>
    <w:rsid w:val="008268DA"/>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3F0314"/>
    <w:rPr>
      <w:sz w:val="18"/>
      <w:szCs w:val="18"/>
    </w:rPr>
  </w:style>
  <w:style w:type="character" w:customStyle="1" w:styleId="BalloonTextChar">
    <w:name w:val="Balloon Text Char"/>
    <w:basedOn w:val="DefaultParagraphFont"/>
    <w:link w:val="BalloonText"/>
    <w:uiPriority w:val="99"/>
    <w:semiHidden/>
    <w:rsid w:val="003F0314"/>
    <w:rPr>
      <w:rFonts w:eastAsia="Calibri" w:cs="Times New Roman"/>
      <w:color w:val="auto"/>
      <w:sz w:val="18"/>
      <w:szCs w:val="18"/>
    </w:rPr>
  </w:style>
  <w:style w:type="character" w:styleId="CommentReference">
    <w:name w:val="annotation reference"/>
    <w:basedOn w:val="DefaultParagraphFont"/>
    <w:uiPriority w:val="99"/>
    <w:semiHidden/>
    <w:unhideWhenUsed/>
    <w:rsid w:val="003F0314"/>
    <w:rPr>
      <w:sz w:val="18"/>
      <w:szCs w:val="18"/>
    </w:rPr>
  </w:style>
  <w:style w:type="paragraph" w:styleId="CommentText">
    <w:name w:val="annotation text"/>
    <w:basedOn w:val="Normal"/>
    <w:link w:val="CommentTextChar"/>
    <w:uiPriority w:val="99"/>
    <w:semiHidden/>
    <w:unhideWhenUsed/>
    <w:rsid w:val="003F0314"/>
    <w:rPr>
      <w:sz w:val="24"/>
      <w:szCs w:val="24"/>
    </w:rPr>
  </w:style>
  <w:style w:type="character" w:customStyle="1" w:styleId="CommentTextChar">
    <w:name w:val="Comment Text Char"/>
    <w:basedOn w:val="DefaultParagraphFont"/>
    <w:link w:val="CommentText"/>
    <w:uiPriority w:val="99"/>
    <w:semiHidden/>
    <w:rsid w:val="003F0314"/>
    <w:rPr>
      <w:rFonts w:eastAsia="Calibri" w:cs="Times New Roman"/>
      <w:color w:val="auto"/>
    </w:rPr>
  </w:style>
  <w:style w:type="paragraph" w:styleId="CommentSubject">
    <w:name w:val="annotation subject"/>
    <w:basedOn w:val="CommentText"/>
    <w:next w:val="CommentText"/>
    <w:link w:val="CommentSubjectChar"/>
    <w:uiPriority w:val="99"/>
    <w:semiHidden/>
    <w:unhideWhenUsed/>
    <w:rsid w:val="003F0314"/>
    <w:rPr>
      <w:b/>
      <w:bCs/>
      <w:sz w:val="20"/>
      <w:szCs w:val="20"/>
    </w:rPr>
  </w:style>
  <w:style w:type="character" w:customStyle="1" w:styleId="CommentSubjectChar">
    <w:name w:val="Comment Subject Char"/>
    <w:basedOn w:val="CommentTextChar"/>
    <w:link w:val="CommentSubject"/>
    <w:uiPriority w:val="99"/>
    <w:semiHidden/>
    <w:rsid w:val="003F0314"/>
    <w:rPr>
      <w:rFonts w:eastAsia="Calibri" w:cs="Times New Roman"/>
      <w:b/>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386034">
      <w:bodyDiv w:val="1"/>
      <w:marLeft w:val="0"/>
      <w:marRight w:val="0"/>
      <w:marTop w:val="0"/>
      <w:marBottom w:val="0"/>
      <w:divBdr>
        <w:top w:val="none" w:sz="0" w:space="0" w:color="auto"/>
        <w:left w:val="none" w:sz="0" w:space="0" w:color="auto"/>
        <w:bottom w:val="none" w:sz="0" w:space="0" w:color="auto"/>
        <w:right w:val="none" w:sz="0" w:space="0" w:color="auto"/>
      </w:divBdr>
    </w:div>
    <w:div w:id="397092070">
      <w:bodyDiv w:val="1"/>
      <w:marLeft w:val="0"/>
      <w:marRight w:val="0"/>
      <w:marTop w:val="0"/>
      <w:marBottom w:val="0"/>
      <w:divBdr>
        <w:top w:val="none" w:sz="0" w:space="0" w:color="auto"/>
        <w:left w:val="none" w:sz="0" w:space="0" w:color="auto"/>
        <w:bottom w:val="none" w:sz="0" w:space="0" w:color="auto"/>
        <w:right w:val="none" w:sz="0" w:space="0" w:color="auto"/>
      </w:divBdr>
    </w:div>
    <w:div w:id="457064102">
      <w:bodyDiv w:val="1"/>
      <w:marLeft w:val="0"/>
      <w:marRight w:val="0"/>
      <w:marTop w:val="0"/>
      <w:marBottom w:val="0"/>
      <w:divBdr>
        <w:top w:val="none" w:sz="0" w:space="0" w:color="auto"/>
        <w:left w:val="none" w:sz="0" w:space="0" w:color="auto"/>
        <w:bottom w:val="none" w:sz="0" w:space="0" w:color="auto"/>
        <w:right w:val="none" w:sz="0" w:space="0" w:color="auto"/>
      </w:divBdr>
    </w:div>
    <w:div w:id="506288016">
      <w:bodyDiv w:val="1"/>
      <w:marLeft w:val="0"/>
      <w:marRight w:val="0"/>
      <w:marTop w:val="0"/>
      <w:marBottom w:val="0"/>
      <w:divBdr>
        <w:top w:val="none" w:sz="0" w:space="0" w:color="auto"/>
        <w:left w:val="none" w:sz="0" w:space="0" w:color="auto"/>
        <w:bottom w:val="none" w:sz="0" w:space="0" w:color="auto"/>
        <w:right w:val="none" w:sz="0" w:space="0" w:color="auto"/>
      </w:divBdr>
    </w:div>
    <w:div w:id="568197803">
      <w:bodyDiv w:val="1"/>
      <w:marLeft w:val="0"/>
      <w:marRight w:val="0"/>
      <w:marTop w:val="0"/>
      <w:marBottom w:val="0"/>
      <w:divBdr>
        <w:top w:val="none" w:sz="0" w:space="0" w:color="auto"/>
        <w:left w:val="none" w:sz="0" w:space="0" w:color="auto"/>
        <w:bottom w:val="none" w:sz="0" w:space="0" w:color="auto"/>
        <w:right w:val="none" w:sz="0" w:space="0" w:color="auto"/>
      </w:divBdr>
    </w:div>
    <w:div w:id="576403549">
      <w:bodyDiv w:val="1"/>
      <w:marLeft w:val="0"/>
      <w:marRight w:val="0"/>
      <w:marTop w:val="0"/>
      <w:marBottom w:val="0"/>
      <w:divBdr>
        <w:top w:val="none" w:sz="0" w:space="0" w:color="auto"/>
        <w:left w:val="none" w:sz="0" w:space="0" w:color="auto"/>
        <w:bottom w:val="none" w:sz="0" w:space="0" w:color="auto"/>
        <w:right w:val="none" w:sz="0" w:space="0" w:color="auto"/>
      </w:divBdr>
    </w:div>
    <w:div w:id="684554252">
      <w:bodyDiv w:val="1"/>
      <w:marLeft w:val="0"/>
      <w:marRight w:val="0"/>
      <w:marTop w:val="0"/>
      <w:marBottom w:val="0"/>
      <w:divBdr>
        <w:top w:val="none" w:sz="0" w:space="0" w:color="auto"/>
        <w:left w:val="none" w:sz="0" w:space="0" w:color="auto"/>
        <w:bottom w:val="none" w:sz="0" w:space="0" w:color="auto"/>
        <w:right w:val="none" w:sz="0" w:space="0" w:color="auto"/>
      </w:divBdr>
    </w:div>
    <w:div w:id="718091166">
      <w:bodyDiv w:val="1"/>
      <w:marLeft w:val="0"/>
      <w:marRight w:val="0"/>
      <w:marTop w:val="0"/>
      <w:marBottom w:val="0"/>
      <w:divBdr>
        <w:top w:val="none" w:sz="0" w:space="0" w:color="auto"/>
        <w:left w:val="none" w:sz="0" w:space="0" w:color="auto"/>
        <w:bottom w:val="none" w:sz="0" w:space="0" w:color="auto"/>
        <w:right w:val="none" w:sz="0" w:space="0" w:color="auto"/>
      </w:divBdr>
    </w:div>
    <w:div w:id="801965316">
      <w:bodyDiv w:val="1"/>
      <w:marLeft w:val="0"/>
      <w:marRight w:val="0"/>
      <w:marTop w:val="0"/>
      <w:marBottom w:val="0"/>
      <w:divBdr>
        <w:top w:val="none" w:sz="0" w:space="0" w:color="auto"/>
        <w:left w:val="none" w:sz="0" w:space="0" w:color="auto"/>
        <w:bottom w:val="none" w:sz="0" w:space="0" w:color="auto"/>
        <w:right w:val="none" w:sz="0" w:space="0" w:color="auto"/>
      </w:divBdr>
    </w:div>
    <w:div w:id="893389192">
      <w:bodyDiv w:val="1"/>
      <w:marLeft w:val="0"/>
      <w:marRight w:val="0"/>
      <w:marTop w:val="0"/>
      <w:marBottom w:val="0"/>
      <w:divBdr>
        <w:top w:val="none" w:sz="0" w:space="0" w:color="auto"/>
        <w:left w:val="none" w:sz="0" w:space="0" w:color="auto"/>
        <w:bottom w:val="none" w:sz="0" w:space="0" w:color="auto"/>
        <w:right w:val="none" w:sz="0" w:space="0" w:color="auto"/>
      </w:divBdr>
    </w:div>
    <w:div w:id="926960008">
      <w:bodyDiv w:val="1"/>
      <w:marLeft w:val="0"/>
      <w:marRight w:val="0"/>
      <w:marTop w:val="0"/>
      <w:marBottom w:val="0"/>
      <w:divBdr>
        <w:top w:val="none" w:sz="0" w:space="0" w:color="auto"/>
        <w:left w:val="none" w:sz="0" w:space="0" w:color="auto"/>
        <w:bottom w:val="none" w:sz="0" w:space="0" w:color="auto"/>
        <w:right w:val="none" w:sz="0" w:space="0" w:color="auto"/>
      </w:divBdr>
    </w:div>
    <w:div w:id="932711256">
      <w:bodyDiv w:val="1"/>
      <w:marLeft w:val="0"/>
      <w:marRight w:val="0"/>
      <w:marTop w:val="0"/>
      <w:marBottom w:val="0"/>
      <w:divBdr>
        <w:top w:val="none" w:sz="0" w:space="0" w:color="auto"/>
        <w:left w:val="none" w:sz="0" w:space="0" w:color="auto"/>
        <w:bottom w:val="none" w:sz="0" w:space="0" w:color="auto"/>
        <w:right w:val="none" w:sz="0" w:space="0" w:color="auto"/>
      </w:divBdr>
    </w:div>
    <w:div w:id="994843164">
      <w:bodyDiv w:val="1"/>
      <w:marLeft w:val="0"/>
      <w:marRight w:val="0"/>
      <w:marTop w:val="0"/>
      <w:marBottom w:val="0"/>
      <w:divBdr>
        <w:top w:val="none" w:sz="0" w:space="0" w:color="auto"/>
        <w:left w:val="none" w:sz="0" w:space="0" w:color="auto"/>
        <w:bottom w:val="none" w:sz="0" w:space="0" w:color="auto"/>
        <w:right w:val="none" w:sz="0" w:space="0" w:color="auto"/>
      </w:divBdr>
    </w:div>
    <w:div w:id="1018196514">
      <w:bodyDiv w:val="1"/>
      <w:marLeft w:val="0"/>
      <w:marRight w:val="0"/>
      <w:marTop w:val="0"/>
      <w:marBottom w:val="0"/>
      <w:divBdr>
        <w:top w:val="none" w:sz="0" w:space="0" w:color="auto"/>
        <w:left w:val="none" w:sz="0" w:space="0" w:color="auto"/>
        <w:bottom w:val="none" w:sz="0" w:space="0" w:color="auto"/>
        <w:right w:val="none" w:sz="0" w:space="0" w:color="auto"/>
      </w:divBdr>
    </w:div>
    <w:div w:id="1031106804">
      <w:bodyDiv w:val="1"/>
      <w:marLeft w:val="0"/>
      <w:marRight w:val="0"/>
      <w:marTop w:val="0"/>
      <w:marBottom w:val="0"/>
      <w:divBdr>
        <w:top w:val="none" w:sz="0" w:space="0" w:color="auto"/>
        <w:left w:val="none" w:sz="0" w:space="0" w:color="auto"/>
        <w:bottom w:val="none" w:sz="0" w:space="0" w:color="auto"/>
        <w:right w:val="none" w:sz="0" w:space="0" w:color="auto"/>
      </w:divBdr>
    </w:div>
    <w:div w:id="1057780482">
      <w:bodyDiv w:val="1"/>
      <w:marLeft w:val="0"/>
      <w:marRight w:val="0"/>
      <w:marTop w:val="0"/>
      <w:marBottom w:val="0"/>
      <w:divBdr>
        <w:top w:val="none" w:sz="0" w:space="0" w:color="auto"/>
        <w:left w:val="none" w:sz="0" w:space="0" w:color="auto"/>
        <w:bottom w:val="none" w:sz="0" w:space="0" w:color="auto"/>
        <w:right w:val="none" w:sz="0" w:space="0" w:color="auto"/>
      </w:divBdr>
    </w:div>
    <w:div w:id="1106542236">
      <w:bodyDiv w:val="1"/>
      <w:marLeft w:val="0"/>
      <w:marRight w:val="0"/>
      <w:marTop w:val="0"/>
      <w:marBottom w:val="0"/>
      <w:divBdr>
        <w:top w:val="none" w:sz="0" w:space="0" w:color="auto"/>
        <w:left w:val="none" w:sz="0" w:space="0" w:color="auto"/>
        <w:bottom w:val="none" w:sz="0" w:space="0" w:color="auto"/>
        <w:right w:val="none" w:sz="0" w:space="0" w:color="auto"/>
      </w:divBdr>
    </w:div>
    <w:div w:id="1167012016">
      <w:bodyDiv w:val="1"/>
      <w:marLeft w:val="0"/>
      <w:marRight w:val="0"/>
      <w:marTop w:val="0"/>
      <w:marBottom w:val="0"/>
      <w:divBdr>
        <w:top w:val="none" w:sz="0" w:space="0" w:color="auto"/>
        <w:left w:val="none" w:sz="0" w:space="0" w:color="auto"/>
        <w:bottom w:val="none" w:sz="0" w:space="0" w:color="auto"/>
        <w:right w:val="none" w:sz="0" w:space="0" w:color="auto"/>
      </w:divBdr>
    </w:div>
    <w:div w:id="1373572649">
      <w:bodyDiv w:val="1"/>
      <w:marLeft w:val="0"/>
      <w:marRight w:val="0"/>
      <w:marTop w:val="0"/>
      <w:marBottom w:val="0"/>
      <w:divBdr>
        <w:top w:val="none" w:sz="0" w:space="0" w:color="auto"/>
        <w:left w:val="none" w:sz="0" w:space="0" w:color="auto"/>
        <w:bottom w:val="none" w:sz="0" w:space="0" w:color="auto"/>
        <w:right w:val="none" w:sz="0" w:space="0" w:color="auto"/>
      </w:divBdr>
    </w:div>
    <w:div w:id="1453016443">
      <w:bodyDiv w:val="1"/>
      <w:marLeft w:val="0"/>
      <w:marRight w:val="0"/>
      <w:marTop w:val="0"/>
      <w:marBottom w:val="0"/>
      <w:divBdr>
        <w:top w:val="none" w:sz="0" w:space="0" w:color="auto"/>
        <w:left w:val="none" w:sz="0" w:space="0" w:color="auto"/>
        <w:bottom w:val="none" w:sz="0" w:space="0" w:color="auto"/>
        <w:right w:val="none" w:sz="0" w:space="0" w:color="auto"/>
      </w:divBdr>
    </w:div>
    <w:div w:id="1565221582">
      <w:bodyDiv w:val="1"/>
      <w:marLeft w:val="0"/>
      <w:marRight w:val="0"/>
      <w:marTop w:val="0"/>
      <w:marBottom w:val="0"/>
      <w:divBdr>
        <w:top w:val="none" w:sz="0" w:space="0" w:color="auto"/>
        <w:left w:val="none" w:sz="0" w:space="0" w:color="auto"/>
        <w:bottom w:val="none" w:sz="0" w:space="0" w:color="auto"/>
        <w:right w:val="none" w:sz="0" w:space="0" w:color="auto"/>
      </w:divBdr>
    </w:div>
    <w:div w:id="1619339056">
      <w:bodyDiv w:val="1"/>
      <w:marLeft w:val="0"/>
      <w:marRight w:val="0"/>
      <w:marTop w:val="0"/>
      <w:marBottom w:val="0"/>
      <w:divBdr>
        <w:top w:val="none" w:sz="0" w:space="0" w:color="auto"/>
        <w:left w:val="none" w:sz="0" w:space="0" w:color="auto"/>
        <w:bottom w:val="none" w:sz="0" w:space="0" w:color="auto"/>
        <w:right w:val="none" w:sz="0" w:space="0" w:color="auto"/>
      </w:divBdr>
    </w:div>
    <w:div w:id="1686710161">
      <w:bodyDiv w:val="1"/>
      <w:marLeft w:val="0"/>
      <w:marRight w:val="0"/>
      <w:marTop w:val="0"/>
      <w:marBottom w:val="0"/>
      <w:divBdr>
        <w:top w:val="none" w:sz="0" w:space="0" w:color="auto"/>
        <w:left w:val="none" w:sz="0" w:space="0" w:color="auto"/>
        <w:bottom w:val="none" w:sz="0" w:space="0" w:color="auto"/>
        <w:right w:val="none" w:sz="0" w:space="0" w:color="auto"/>
      </w:divBdr>
    </w:div>
    <w:div w:id="1730110586">
      <w:bodyDiv w:val="1"/>
      <w:marLeft w:val="0"/>
      <w:marRight w:val="0"/>
      <w:marTop w:val="0"/>
      <w:marBottom w:val="0"/>
      <w:divBdr>
        <w:top w:val="none" w:sz="0" w:space="0" w:color="auto"/>
        <w:left w:val="none" w:sz="0" w:space="0" w:color="auto"/>
        <w:bottom w:val="none" w:sz="0" w:space="0" w:color="auto"/>
        <w:right w:val="none" w:sz="0" w:space="0" w:color="auto"/>
      </w:divBdr>
    </w:div>
    <w:div w:id="1741175322">
      <w:bodyDiv w:val="1"/>
      <w:marLeft w:val="0"/>
      <w:marRight w:val="0"/>
      <w:marTop w:val="0"/>
      <w:marBottom w:val="0"/>
      <w:divBdr>
        <w:top w:val="none" w:sz="0" w:space="0" w:color="auto"/>
        <w:left w:val="none" w:sz="0" w:space="0" w:color="auto"/>
        <w:bottom w:val="none" w:sz="0" w:space="0" w:color="auto"/>
        <w:right w:val="none" w:sz="0" w:space="0" w:color="auto"/>
      </w:divBdr>
    </w:div>
    <w:div w:id="1876771966">
      <w:bodyDiv w:val="1"/>
      <w:marLeft w:val="0"/>
      <w:marRight w:val="0"/>
      <w:marTop w:val="0"/>
      <w:marBottom w:val="0"/>
      <w:divBdr>
        <w:top w:val="none" w:sz="0" w:space="0" w:color="auto"/>
        <w:left w:val="none" w:sz="0" w:space="0" w:color="auto"/>
        <w:bottom w:val="none" w:sz="0" w:space="0" w:color="auto"/>
        <w:right w:val="none" w:sz="0" w:space="0" w:color="auto"/>
      </w:divBdr>
    </w:div>
    <w:div w:id="1952322739">
      <w:bodyDiv w:val="1"/>
      <w:marLeft w:val="0"/>
      <w:marRight w:val="0"/>
      <w:marTop w:val="0"/>
      <w:marBottom w:val="0"/>
      <w:divBdr>
        <w:top w:val="none" w:sz="0" w:space="0" w:color="auto"/>
        <w:left w:val="none" w:sz="0" w:space="0" w:color="auto"/>
        <w:bottom w:val="none" w:sz="0" w:space="0" w:color="auto"/>
        <w:right w:val="none" w:sz="0" w:space="0" w:color="auto"/>
      </w:divBdr>
    </w:div>
    <w:div w:id="1977641167">
      <w:bodyDiv w:val="1"/>
      <w:marLeft w:val="0"/>
      <w:marRight w:val="0"/>
      <w:marTop w:val="0"/>
      <w:marBottom w:val="0"/>
      <w:divBdr>
        <w:top w:val="none" w:sz="0" w:space="0" w:color="auto"/>
        <w:left w:val="none" w:sz="0" w:space="0" w:color="auto"/>
        <w:bottom w:val="none" w:sz="0" w:space="0" w:color="auto"/>
        <w:right w:val="none" w:sz="0" w:space="0" w:color="auto"/>
      </w:divBdr>
    </w:div>
    <w:div w:id="2045013908">
      <w:bodyDiv w:val="1"/>
      <w:marLeft w:val="0"/>
      <w:marRight w:val="0"/>
      <w:marTop w:val="0"/>
      <w:marBottom w:val="0"/>
      <w:divBdr>
        <w:top w:val="none" w:sz="0" w:space="0" w:color="auto"/>
        <w:left w:val="none" w:sz="0" w:space="0" w:color="auto"/>
        <w:bottom w:val="none" w:sz="0" w:space="0" w:color="auto"/>
        <w:right w:val="none" w:sz="0" w:space="0" w:color="auto"/>
      </w:divBdr>
    </w:div>
    <w:div w:id="2070764395">
      <w:bodyDiv w:val="1"/>
      <w:marLeft w:val="0"/>
      <w:marRight w:val="0"/>
      <w:marTop w:val="0"/>
      <w:marBottom w:val="0"/>
      <w:divBdr>
        <w:top w:val="none" w:sz="0" w:space="0" w:color="auto"/>
        <w:left w:val="none" w:sz="0" w:space="0" w:color="auto"/>
        <w:bottom w:val="none" w:sz="0" w:space="0" w:color="auto"/>
        <w:right w:val="none" w:sz="0" w:space="0" w:color="auto"/>
      </w:divBdr>
    </w:div>
    <w:div w:id="2080587976">
      <w:bodyDiv w:val="1"/>
      <w:marLeft w:val="0"/>
      <w:marRight w:val="0"/>
      <w:marTop w:val="0"/>
      <w:marBottom w:val="0"/>
      <w:divBdr>
        <w:top w:val="none" w:sz="0" w:space="0" w:color="auto"/>
        <w:left w:val="none" w:sz="0" w:space="0" w:color="auto"/>
        <w:bottom w:val="none" w:sz="0" w:space="0" w:color="auto"/>
        <w:right w:val="none" w:sz="0" w:space="0" w:color="auto"/>
      </w:divBdr>
    </w:div>
    <w:div w:id="2125152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1047</Words>
  <Characters>5968</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Kaitlin Sandin</cp:lastModifiedBy>
  <cp:revision>3</cp:revision>
  <dcterms:created xsi:type="dcterms:W3CDTF">2016-03-29T23:12:00Z</dcterms:created>
  <dcterms:modified xsi:type="dcterms:W3CDTF">2016-03-29T23:28:00Z</dcterms:modified>
</cp:coreProperties>
</file>